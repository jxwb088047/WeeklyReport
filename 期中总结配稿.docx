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0A1" w:rsidRDefault="00B540A1" w:rsidP="00B540A1">
      <w:pPr>
        <w:pStyle w:val="1"/>
      </w:pPr>
      <w:r>
        <w:rPr>
          <w:rFonts w:hint="eastAsia"/>
        </w:rPr>
        <w:t>目的：</w:t>
      </w:r>
    </w:p>
    <w:p w:rsidR="00BC3126" w:rsidRPr="00B540A1" w:rsidRDefault="0005448D" w:rsidP="00B540A1">
      <w:pPr>
        <w:pStyle w:val="2"/>
        <w:numPr>
          <w:ilvl w:val="0"/>
          <w:numId w:val="2"/>
        </w:numPr>
      </w:pPr>
      <w:r w:rsidRPr="00B540A1">
        <w:rPr>
          <w:rFonts w:hint="eastAsia"/>
        </w:rPr>
        <w:t>解决什么问题</w:t>
      </w:r>
      <w:r w:rsidRPr="00B540A1">
        <w:rPr>
          <w:rFonts w:hint="eastAsia"/>
        </w:rPr>
        <w:t xml:space="preserve"> </w:t>
      </w:r>
    </w:p>
    <w:p w:rsidR="00B3072E" w:rsidDel="00BF3C43" w:rsidRDefault="00B540A1" w:rsidP="004A0C02">
      <w:pPr>
        <w:ind w:firstLine="420"/>
        <w:rPr>
          <w:del w:id="0" w:author="dell" w:date="2015-12-03T10:38:00Z"/>
        </w:rPr>
      </w:pPr>
      <w:del w:id="1" w:author="dell" w:date="2015-12-03T10:38:00Z">
        <w:r w:rsidDel="00BF3C43">
          <w:rPr>
            <w:rFonts w:hint="eastAsia"/>
          </w:rPr>
          <w:delText>本学位论文是得到国家自然科学基金资助项目《维吾尔文命名实体识别关键技术研究》批准编号是：</w:delText>
        </w:r>
        <w:r w:rsidDel="00BF3C43">
          <w:rPr>
            <w:rFonts w:hint="eastAsia"/>
          </w:rPr>
          <w:delText>[61262060]</w:delText>
        </w:r>
        <w:r w:rsidDel="00BF3C43">
          <w:rPr>
            <w:rFonts w:hint="eastAsia"/>
          </w:rPr>
          <w:delText>。</w:delText>
        </w:r>
        <w:r w:rsidRPr="00B540A1" w:rsidDel="00BF3C43">
          <w:rPr>
            <w:rFonts w:hint="eastAsia"/>
          </w:rPr>
          <w:delText>该项目的主要任务是实现维吾尔文实体名的识别。</w:delText>
        </w:r>
      </w:del>
    </w:p>
    <w:p w:rsidR="004A0C02" w:rsidDel="00BF3C43" w:rsidRDefault="004A0C02" w:rsidP="004A0C02">
      <w:pPr>
        <w:ind w:firstLine="420"/>
        <w:rPr>
          <w:del w:id="2" w:author="dell" w:date="2015-12-03T10:38:00Z"/>
        </w:rPr>
      </w:pPr>
    </w:p>
    <w:p w:rsidR="00B3072E" w:rsidRDefault="00B3072E" w:rsidP="0087314C">
      <w:pPr>
        <w:ind w:firstLine="420"/>
      </w:pPr>
      <w:r>
        <w:rPr>
          <w:rFonts w:hint="eastAsia"/>
        </w:rPr>
        <w:t>本文是主要研究该项目的维吾尔人名识别模块，它是维吾尔文命名实体识别中难度较大而且特别重要部分。</w:t>
      </w:r>
      <w:r>
        <w:rPr>
          <w:rFonts w:hint="eastAsia"/>
        </w:rPr>
        <w:t> </w:t>
      </w:r>
    </w:p>
    <w:p w:rsidR="00AF4598" w:rsidRDefault="0043592C" w:rsidP="0087314C">
      <w:pPr>
        <w:ind w:firstLine="420"/>
      </w:pPr>
      <w:r>
        <w:rPr>
          <w:rFonts w:hint="eastAsia"/>
        </w:rPr>
        <w:t>（备注：</w:t>
      </w:r>
      <w:r w:rsidRPr="0043592C">
        <w:rPr>
          <w:rFonts w:hint="eastAsia"/>
        </w:rPr>
        <w:t>本论文举例的维吾尔文单词、词组、句子都是用标准的维吾尔拉丁文表示的。</w:t>
      </w:r>
      <w:r>
        <w:rPr>
          <w:rFonts w:hint="eastAsia"/>
        </w:rPr>
        <w:t>）</w:t>
      </w:r>
    </w:p>
    <w:p w:rsidR="000973AE" w:rsidRDefault="000973AE" w:rsidP="0087314C">
      <w:pPr>
        <w:ind w:firstLine="420"/>
      </w:pPr>
    </w:p>
    <w:p w:rsidR="00BF3C43" w:rsidRDefault="00BF3C43" w:rsidP="00BF3C43">
      <w:pPr>
        <w:ind w:firstLine="420"/>
      </w:pPr>
      <w:r>
        <w:rPr>
          <w:rFonts w:hint="eastAsia"/>
        </w:rPr>
        <w:t>众所周知，与其它语言的命名实体识别研究成果相比，维吾尔人名识别还是</w:t>
      </w:r>
    </w:p>
    <w:p w:rsidR="00BF3C43" w:rsidRDefault="00BF3C43" w:rsidP="00BF3C43">
      <w:pPr>
        <w:ind w:firstLine="420"/>
      </w:pPr>
      <w:r>
        <w:rPr>
          <w:rFonts w:hint="eastAsia"/>
        </w:rPr>
        <w:t>处于一个初步的研究阶段。维吾尔文命名实体识别是维吾尔文信息处理任务的前</w:t>
      </w:r>
    </w:p>
    <w:p w:rsidR="00BF3C43" w:rsidRDefault="00BF3C43" w:rsidP="00BF3C43">
      <w:pPr>
        <w:ind w:firstLine="420"/>
      </w:pPr>
      <w:r>
        <w:rPr>
          <w:rFonts w:hint="eastAsia"/>
        </w:rPr>
        <w:t>提和基础，其中人名占有相当大的比例，而且是最难识别的一部分。其识别精度</w:t>
      </w:r>
    </w:p>
    <w:p w:rsidR="000973AE" w:rsidRDefault="00BF3C43" w:rsidP="00BF3C43">
      <w:pPr>
        <w:ind w:firstLine="420"/>
      </w:pPr>
      <w:r>
        <w:rPr>
          <w:rFonts w:hint="eastAsia"/>
        </w:rPr>
        <w:t>还远远达不到实际应用的需要。</w:t>
      </w:r>
    </w:p>
    <w:p w:rsidR="00F9690C" w:rsidRDefault="00F9690C" w:rsidP="00BF3C43">
      <w:pPr>
        <w:ind w:firstLine="420"/>
      </w:pPr>
    </w:p>
    <w:p w:rsidR="00F9690C" w:rsidRDefault="00F9690C" w:rsidP="00BF3C43">
      <w:pPr>
        <w:ind w:firstLine="420"/>
      </w:pPr>
    </w:p>
    <w:p w:rsidR="00F9690C" w:rsidRDefault="00F9690C" w:rsidP="00BF3C43">
      <w:pPr>
        <w:ind w:firstLine="420"/>
      </w:pPr>
    </w:p>
    <w:p w:rsidR="00F9690C" w:rsidRDefault="00F9690C" w:rsidP="00BF3C43">
      <w:pPr>
        <w:ind w:firstLine="420"/>
      </w:pPr>
    </w:p>
    <w:p w:rsidR="00F9690C" w:rsidRDefault="00F9690C" w:rsidP="00BF3C43">
      <w:pPr>
        <w:ind w:firstLine="420"/>
      </w:pPr>
    </w:p>
    <w:p w:rsidR="00F9690C" w:rsidRDefault="00F9690C" w:rsidP="00BF3C43">
      <w:pPr>
        <w:ind w:firstLine="420"/>
      </w:pPr>
    </w:p>
    <w:p w:rsidR="00F9690C" w:rsidRDefault="0011718B" w:rsidP="00BF3C43">
      <w:pPr>
        <w:ind w:firstLine="420"/>
      </w:pPr>
      <w:r>
        <w:rPr>
          <w:rFonts w:hint="eastAsia"/>
        </w:rPr>
        <w:t>1.</w:t>
      </w:r>
      <w:r w:rsidR="002C07E5" w:rsidRPr="002C07E5">
        <w:rPr>
          <w:rFonts w:hint="eastAsia"/>
        </w:rPr>
        <w:t>绪论</w:t>
      </w:r>
      <w:r w:rsidR="002C07E5">
        <w:rPr>
          <w:rFonts w:hint="eastAsia"/>
        </w:rPr>
        <w:t>:</w:t>
      </w:r>
    </w:p>
    <w:p w:rsidR="0034144E" w:rsidRDefault="002C07E5" w:rsidP="002D251E">
      <w:pPr>
        <w:ind w:leftChars="200" w:left="420" w:firstLine="420"/>
      </w:pPr>
      <w:r w:rsidRPr="002C07E5">
        <w:rPr>
          <w:rFonts w:hint="eastAsia"/>
        </w:rPr>
        <w:t>综述课题来源</w:t>
      </w:r>
      <w:r>
        <w:rPr>
          <w:rFonts w:hint="eastAsia"/>
        </w:rPr>
        <w:t>,</w:t>
      </w:r>
      <w:r w:rsidRPr="002C07E5">
        <w:rPr>
          <w:rFonts w:hint="eastAsia"/>
        </w:rPr>
        <w:t xml:space="preserve"> </w:t>
      </w:r>
      <w:r w:rsidRPr="002C07E5">
        <w:rPr>
          <w:rFonts w:hint="eastAsia"/>
        </w:rPr>
        <w:t>介绍背景和研究意义</w:t>
      </w:r>
      <w:r w:rsidR="00CC7556">
        <w:rPr>
          <w:rFonts w:hint="eastAsia"/>
        </w:rPr>
        <w:t>,</w:t>
      </w:r>
    </w:p>
    <w:p w:rsidR="0034144E" w:rsidRDefault="00CC7556" w:rsidP="002D251E">
      <w:pPr>
        <w:ind w:leftChars="200" w:left="420" w:firstLine="420"/>
      </w:pPr>
      <w:r>
        <w:rPr>
          <w:rFonts w:hint="eastAsia"/>
        </w:rPr>
        <w:t>详述命名实体识别的国内外研究现状，</w:t>
      </w:r>
    </w:p>
    <w:p w:rsidR="002C07E5" w:rsidRDefault="00CC7556" w:rsidP="002D251E">
      <w:pPr>
        <w:ind w:leftChars="200" w:left="420" w:firstLine="420"/>
      </w:pPr>
      <w:r>
        <w:rPr>
          <w:rFonts w:hint="eastAsia"/>
        </w:rPr>
        <w:t>最后讲述维吾尔语命名实体识别的研究现状以及获得的一些科研成果。</w:t>
      </w:r>
      <w:r>
        <w:rPr>
          <w:rFonts w:hint="eastAsia"/>
        </w:rPr>
        <w:t> </w:t>
      </w:r>
    </w:p>
    <w:p w:rsidR="00F51F20" w:rsidRDefault="00E702BA" w:rsidP="00F51F20">
      <w:r>
        <w:rPr>
          <w:rFonts w:hint="eastAsia"/>
        </w:rPr>
        <w:tab/>
      </w:r>
      <w:r w:rsidR="0011718B">
        <w:rPr>
          <w:rFonts w:hint="eastAsia"/>
        </w:rPr>
        <w:t>2.</w:t>
      </w:r>
      <w:r w:rsidR="00C71B82">
        <w:rPr>
          <w:rFonts w:hint="eastAsia"/>
        </w:rPr>
        <w:t>知识库和前期准备工作：</w:t>
      </w:r>
    </w:p>
    <w:p w:rsidR="00C71B82" w:rsidRDefault="00C71B82" w:rsidP="00F51F20">
      <w:r>
        <w:rPr>
          <w:rFonts w:hint="eastAsia"/>
        </w:rPr>
        <w:tab/>
      </w:r>
      <w:r>
        <w:rPr>
          <w:rFonts w:hint="eastAsia"/>
        </w:rPr>
        <w:tab/>
      </w:r>
      <w:r w:rsidR="007E4529" w:rsidRPr="007E4529">
        <w:rPr>
          <w:rFonts w:hint="eastAsia"/>
        </w:rPr>
        <w:t>维吾尔人名的结构特性</w:t>
      </w:r>
      <w:r w:rsidR="00A65406">
        <w:rPr>
          <w:rFonts w:hint="eastAsia"/>
        </w:rPr>
        <w:t>（</w:t>
      </w:r>
      <w:r w:rsidR="00A65406">
        <w:rPr>
          <w:rFonts w:hint="eastAsia"/>
        </w:rPr>
        <w:t>ok</w:t>
      </w:r>
      <w:r w:rsidR="00A65406">
        <w:rPr>
          <w:rFonts w:hint="eastAsia"/>
        </w:rPr>
        <w:t>）</w:t>
      </w:r>
      <w:r w:rsidR="007E4529" w:rsidRPr="007E4529">
        <w:rPr>
          <w:rFonts w:hint="eastAsia"/>
        </w:rPr>
        <w:t>和难点</w:t>
      </w:r>
    </w:p>
    <w:p w:rsidR="003A5C05" w:rsidRDefault="00CE23EA" w:rsidP="00CE23EA">
      <w:pPr>
        <w:ind w:left="420" w:firstLine="420"/>
      </w:pPr>
      <w:r w:rsidRPr="00CE23EA">
        <w:rPr>
          <w:rFonts w:hint="eastAsia"/>
        </w:rPr>
        <w:t>综述识别维吾尔人名过程中</w:t>
      </w:r>
      <w:r>
        <w:rPr>
          <w:rFonts w:hint="eastAsia"/>
        </w:rPr>
        <w:t>所需的</w:t>
      </w:r>
      <w:r w:rsidRPr="00CE23EA">
        <w:rPr>
          <w:rFonts w:hint="eastAsia"/>
        </w:rPr>
        <w:t>知识库的建立</w:t>
      </w:r>
    </w:p>
    <w:p w:rsidR="003A5C05" w:rsidRDefault="00CE23EA" w:rsidP="00CE23EA">
      <w:pPr>
        <w:ind w:left="420" w:firstLine="420"/>
      </w:pPr>
      <w:r w:rsidRPr="00CE23EA">
        <w:rPr>
          <w:rFonts w:hint="eastAsia"/>
        </w:rPr>
        <w:t>知识库的结构</w:t>
      </w:r>
    </w:p>
    <w:p w:rsidR="00CE23EA" w:rsidRDefault="00CE23EA" w:rsidP="00CE23EA">
      <w:pPr>
        <w:ind w:left="420" w:firstLine="420"/>
      </w:pPr>
      <w:r w:rsidRPr="00CE23EA">
        <w:rPr>
          <w:rFonts w:hint="eastAsia"/>
        </w:rPr>
        <w:t>相关的一些前期研究工作</w:t>
      </w:r>
    </w:p>
    <w:p w:rsidR="00CB5C92" w:rsidRDefault="00CB5C92" w:rsidP="00CE23EA">
      <w:pPr>
        <w:ind w:left="420" w:firstLine="420"/>
      </w:pPr>
      <w:r>
        <w:rPr>
          <w:rFonts w:hint="eastAsia"/>
        </w:rPr>
        <w:t>（概念</w:t>
      </w:r>
      <w:r w:rsidR="005C3FC7">
        <w:rPr>
          <w:rFonts w:hint="eastAsia"/>
        </w:rPr>
        <w:t>--</w:t>
      </w:r>
      <w:r>
        <w:rPr>
          <w:rFonts w:hint="eastAsia"/>
          <w:color w:val="333333"/>
          <w:szCs w:val="21"/>
          <w:shd w:val="clear" w:color="auto" w:fill="FFFFFF"/>
        </w:rPr>
        <w:t>未登录词</w:t>
      </w:r>
      <w:r w:rsidR="008E6428">
        <w:rPr>
          <w:rFonts w:hint="eastAsia"/>
          <w:color w:val="333333"/>
          <w:szCs w:val="21"/>
          <w:shd w:val="clear" w:color="auto" w:fill="FFFFFF"/>
        </w:rPr>
        <w:t xml:space="preserve"> </w:t>
      </w:r>
      <w:r>
        <w:rPr>
          <w:rFonts w:hint="eastAsia"/>
          <w:color w:val="333333"/>
          <w:szCs w:val="21"/>
          <w:shd w:val="clear" w:color="auto" w:fill="FFFFFF"/>
        </w:rPr>
        <w:t>即没有</w:t>
      </w:r>
      <w:hyperlink r:id="rId7" w:tooltip="被收" w:history="1">
        <w:r>
          <w:rPr>
            <w:rStyle w:val="a6"/>
            <w:rFonts w:hint="eastAsia"/>
            <w:color w:val="0268CD"/>
            <w:szCs w:val="21"/>
            <w:shd w:val="clear" w:color="auto" w:fill="FFFFFF"/>
          </w:rPr>
          <w:t>被收</w:t>
        </w:r>
      </w:hyperlink>
      <w:r>
        <w:rPr>
          <w:rFonts w:hint="eastAsia"/>
          <w:color w:val="333333"/>
          <w:szCs w:val="21"/>
          <w:shd w:val="clear" w:color="auto" w:fill="FFFFFF"/>
        </w:rPr>
        <w:t>录在分词词表中但必须切分出来的词，包括各类专有名词（人名、地名、企业名等）、缩写词、新增词汇等等</w:t>
      </w:r>
      <w:bookmarkStart w:id="3" w:name="ref_&amp;#91;1&amp;#93;"/>
      <w:bookmarkEnd w:id="3"/>
      <w:r>
        <w:rPr>
          <w:rFonts w:hint="eastAsia"/>
          <w:color w:val="333333"/>
          <w:szCs w:val="21"/>
          <w:shd w:val="clear" w:color="auto" w:fill="FFFFFF"/>
        </w:rPr>
        <w:t>。</w:t>
      </w:r>
      <w:r>
        <w:rPr>
          <w:rFonts w:hint="eastAsia"/>
        </w:rPr>
        <w:t>）</w:t>
      </w:r>
    </w:p>
    <w:p w:rsidR="0011718B" w:rsidRDefault="0011718B" w:rsidP="0011718B">
      <w:r>
        <w:rPr>
          <w:rFonts w:hint="eastAsia"/>
        </w:rPr>
        <w:tab/>
        <w:t>3.</w:t>
      </w:r>
      <w:r w:rsidR="00486D26" w:rsidRPr="00486D26">
        <w:rPr>
          <w:rFonts w:hint="eastAsia"/>
        </w:rPr>
        <w:t xml:space="preserve"> </w:t>
      </w:r>
      <w:r w:rsidR="00486D26" w:rsidRPr="00486D26">
        <w:rPr>
          <w:rFonts w:hint="eastAsia"/>
        </w:rPr>
        <w:t>候选人名的提取</w:t>
      </w:r>
      <w:r w:rsidR="00486D26" w:rsidRPr="00486D26">
        <w:rPr>
          <w:rFonts w:hint="eastAsia"/>
        </w:rPr>
        <w:t> </w:t>
      </w:r>
    </w:p>
    <w:p w:rsidR="00172626" w:rsidRDefault="0056365D" w:rsidP="0056365D">
      <w:pPr>
        <w:ind w:leftChars="400" w:left="840"/>
      </w:pPr>
      <w:r>
        <w:rPr>
          <w:rFonts w:hint="eastAsia"/>
        </w:rPr>
        <w:t>详细论述了（识别维吾尔人名当中所用到的）候选人名提取方法，</w:t>
      </w:r>
    </w:p>
    <w:p w:rsidR="009973C1" w:rsidRDefault="0056365D" w:rsidP="0056365D">
      <w:pPr>
        <w:ind w:leftChars="400" w:left="840"/>
      </w:pPr>
      <w:r>
        <w:rPr>
          <w:rFonts w:hint="eastAsia"/>
        </w:rPr>
        <w:t>提取时</w:t>
      </w:r>
      <w:r w:rsidR="009973C1">
        <w:rPr>
          <w:rFonts w:hint="eastAsia"/>
        </w:rPr>
        <w:t>所需的重要模板和统计算法</w:t>
      </w:r>
    </w:p>
    <w:p w:rsidR="000E3241" w:rsidRDefault="0056365D" w:rsidP="0056365D">
      <w:pPr>
        <w:ind w:leftChars="400" w:left="840"/>
      </w:pPr>
      <w:r>
        <w:rPr>
          <w:rFonts w:hint="eastAsia"/>
        </w:rPr>
        <w:t>然后介绍了候选人名提取的具体步骤。</w:t>
      </w:r>
      <w:r>
        <w:rPr>
          <w:rFonts w:hint="eastAsia"/>
        </w:rPr>
        <w:t> </w:t>
      </w:r>
      <w:r w:rsidR="0011718B">
        <w:rPr>
          <w:rFonts w:hint="eastAsia"/>
        </w:rPr>
        <w:tab/>
      </w:r>
    </w:p>
    <w:p w:rsidR="0011718B" w:rsidRDefault="0011718B" w:rsidP="000E3241">
      <w:pPr>
        <w:ind w:firstLine="420"/>
      </w:pPr>
      <w:r>
        <w:rPr>
          <w:rFonts w:hint="eastAsia"/>
        </w:rPr>
        <w:t>4.</w:t>
      </w:r>
      <w:r w:rsidR="00486D26" w:rsidRPr="00486D26">
        <w:rPr>
          <w:rFonts w:hint="eastAsia"/>
        </w:rPr>
        <w:t xml:space="preserve"> </w:t>
      </w:r>
      <w:r w:rsidR="00486D26" w:rsidRPr="00486D26">
        <w:rPr>
          <w:rFonts w:hint="eastAsia"/>
        </w:rPr>
        <w:t>特征提取和规则施加</w:t>
      </w:r>
      <w:r w:rsidR="00486D26" w:rsidRPr="00486D26">
        <w:rPr>
          <w:rFonts w:hint="eastAsia"/>
        </w:rPr>
        <w:t> </w:t>
      </w:r>
    </w:p>
    <w:p w:rsidR="00DD05C3" w:rsidRDefault="00DA6818" w:rsidP="00DD05C3">
      <w:pPr>
        <w:ind w:firstLine="420"/>
      </w:pPr>
      <w:r>
        <w:rPr>
          <w:rFonts w:hint="eastAsia"/>
        </w:rPr>
        <w:tab/>
      </w:r>
      <w:r w:rsidR="00DD05C3">
        <w:rPr>
          <w:rFonts w:hint="eastAsia"/>
        </w:rPr>
        <w:t>描述维吾尔人名识别过程必要的特征集以及它的</w:t>
      </w:r>
      <w:r w:rsidR="001F338F">
        <w:rPr>
          <w:rFonts w:hint="eastAsia"/>
        </w:rPr>
        <w:t xml:space="preserve"> </w:t>
      </w:r>
      <w:r w:rsidR="00DD05C3">
        <w:rPr>
          <w:rFonts w:hint="eastAsia"/>
        </w:rPr>
        <w:t>具体提取方法</w:t>
      </w:r>
      <w:r w:rsidR="001F338F">
        <w:rPr>
          <w:rFonts w:hint="eastAsia"/>
        </w:rPr>
        <w:t xml:space="preserve"> </w:t>
      </w:r>
      <w:r w:rsidR="00DD05C3">
        <w:rPr>
          <w:rFonts w:hint="eastAsia"/>
        </w:rPr>
        <w:t>和</w:t>
      </w:r>
      <w:r w:rsidR="001F338F">
        <w:rPr>
          <w:rFonts w:hint="eastAsia"/>
        </w:rPr>
        <w:t xml:space="preserve"> </w:t>
      </w:r>
      <w:r w:rsidR="00DD05C3">
        <w:rPr>
          <w:rFonts w:hint="eastAsia"/>
        </w:rPr>
        <w:t>步骤，</w:t>
      </w:r>
    </w:p>
    <w:p w:rsidR="00DA6818" w:rsidRDefault="00DD05C3" w:rsidP="00DD05C3">
      <w:pPr>
        <w:ind w:left="420" w:firstLine="420"/>
      </w:pPr>
      <w:r>
        <w:rPr>
          <w:rFonts w:hint="eastAsia"/>
        </w:rPr>
        <w:t>然后讲述了提取的候选人名当中识别人名的规则及其特征和规则的施加步骤。</w:t>
      </w:r>
      <w:r>
        <w:rPr>
          <w:rFonts w:hint="eastAsia"/>
        </w:rPr>
        <w:t> </w:t>
      </w:r>
    </w:p>
    <w:p w:rsidR="00486D26" w:rsidRDefault="00486D26" w:rsidP="0011718B">
      <w:r>
        <w:rPr>
          <w:rFonts w:hint="eastAsia"/>
        </w:rPr>
        <w:tab/>
        <w:t>5.</w:t>
      </w:r>
      <w:r w:rsidR="005E06F2" w:rsidRPr="005E06F2">
        <w:rPr>
          <w:rFonts w:hint="eastAsia"/>
        </w:rPr>
        <w:t xml:space="preserve"> </w:t>
      </w:r>
      <w:r w:rsidR="005E06F2" w:rsidRPr="005E06F2">
        <w:rPr>
          <w:rFonts w:hint="eastAsia"/>
        </w:rPr>
        <w:t>消除歧义</w:t>
      </w:r>
      <w:r w:rsidR="005E06F2" w:rsidRPr="005E06F2">
        <w:rPr>
          <w:rFonts w:hint="eastAsia"/>
        </w:rPr>
        <w:t> </w:t>
      </w:r>
    </w:p>
    <w:p w:rsidR="00E4415B" w:rsidRDefault="00A14DF9" w:rsidP="00A14DF9">
      <w:pPr>
        <w:ind w:leftChars="400" w:left="840"/>
      </w:pPr>
      <w:r>
        <w:rPr>
          <w:rFonts w:hint="eastAsia"/>
        </w:rPr>
        <w:t>主要介绍了歧义性维吾尔人名的结构特点，</w:t>
      </w:r>
    </w:p>
    <w:p w:rsidR="00A14DF9" w:rsidRDefault="00A14DF9" w:rsidP="00A14DF9">
      <w:pPr>
        <w:ind w:leftChars="400" w:left="840"/>
      </w:pPr>
      <w:r>
        <w:rPr>
          <w:rFonts w:hint="eastAsia"/>
        </w:rPr>
        <w:lastRenderedPageBreak/>
        <w:t>并总结相应的词法和语法特征，</w:t>
      </w:r>
    </w:p>
    <w:p w:rsidR="00A14DF9" w:rsidRDefault="00A14DF9" w:rsidP="00A14DF9">
      <w:pPr>
        <w:ind w:leftChars="400" w:left="840"/>
      </w:pPr>
      <w:r>
        <w:rPr>
          <w:rFonts w:hint="eastAsia"/>
        </w:rPr>
        <w:t>对具有歧义性的人名进行有效的消歧。</w:t>
      </w:r>
    </w:p>
    <w:p w:rsidR="000A0AC6" w:rsidRDefault="000A0AC6" w:rsidP="000A0AC6">
      <w:pPr>
        <w:ind w:firstLine="420"/>
      </w:pPr>
      <w:r>
        <w:rPr>
          <w:rFonts w:hint="eastAsia"/>
        </w:rPr>
        <w:t>6.</w:t>
      </w:r>
      <w:r w:rsidRPr="000A0AC6">
        <w:rPr>
          <w:rFonts w:hint="eastAsia"/>
        </w:rPr>
        <w:t xml:space="preserve"> </w:t>
      </w:r>
      <w:r w:rsidRPr="000A0AC6">
        <w:rPr>
          <w:rFonts w:hint="eastAsia"/>
        </w:rPr>
        <w:t>系统模型及实验结果分析</w:t>
      </w:r>
      <w:r w:rsidRPr="000A0AC6">
        <w:rPr>
          <w:rFonts w:hint="eastAsia"/>
        </w:rPr>
        <w:t> </w:t>
      </w:r>
    </w:p>
    <w:p w:rsidR="00D94411" w:rsidRDefault="00D94411" w:rsidP="00D94411">
      <w:pPr>
        <w:ind w:leftChars="200" w:left="420" w:firstLine="420"/>
      </w:pPr>
      <w:r>
        <w:rPr>
          <w:rFonts w:hint="eastAsia"/>
        </w:rPr>
        <w:t>综述了维吾尔人名识别系统的具体模型、识别流程、操作方法，</w:t>
      </w:r>
    </w:p>
    <w:p w:rsidR="00A86FC5" w:rsidRDefault="00D94411" w:rsidP="00D94411">
      <w:pPr>
        <w:ind w:leftChars="200" w:left="420" w:firstLine="420"/>
      </w:pPr>
      <w:r>
        <w:rPr>
          <w:rFonts w:hint="eastAsia"/>
        </w:rPr>
        <w:t>然后介绍了所进行的实验及其实验结果，</w:t>
      </w:r>
    </w:p>
    <w:p w:rsidR="00D94411" w:rsidRDefault="00D94411" w:rsidP="00D94411">
      <w:pPr>
        <w:ind w:leftChars="200" w:left="420" w:firstLine="420"/>
      </w:pPr>
      <w:r>
        <w:rPr>
          <w:rFonts w:hint="eastAsia"/>
        </w:rPr>
        <w:t>并详细介绍实验结果的分析。</w:t>
      </w:r>
    </w:p>
    <w:p w:rsidR="00DF3C56" w:rsidRDefault="00DF3C56" w:rsidP="000A0AC6">
      <w:pPr>
        <w:ind w:firstLine="420"/>
      </w:pPr>
      <w:r>
        <w:rPr>
          <w:rFonts w:hint="eastAsia"/>
        </w:rPr>
        <w:t>7.</w:t>
      </w:r>
      <w:r w:rsidRPr="00DF3C56">
        <w:rPr>
          <w:rFonts w:hint="eastAsia"/>
        </w:rPr>
        <w:t xml:space="preserve"> </w:t>
      </w:r>
      <w:r w:rsidRPr="00DF3C56">
        <w:rPr>
          <w:rFonts w:hint="eastAsia"/>
        </w:rPr>
        <w:t>总结和展望</w:t>
      </w:r>
      <w:r w:rsidRPr="00DF3C56">
        <w:rPr>
          <w:rFonts w:hint="eastAsia"/>
        </w:rPr>
        <w:t> </w:t>
      </w:r>
    </w:p>
    <w:p w:rsidR="0013286F" w:rsidRDefault="0013286F" w:rsidP="00EB1A83">
      <w:pPr>
        <w:ind w:left="840"/>
      </w:pPr>
      <w:r>
        <w:rPr>
          <w:rFonts w:hint="eastAsia"/>
        </w:rPr>
        <w:t>全面介绍了本文的重要内容，指示了将来进行的一些重要研究工作，以及对系统一些优化意见</w:t>
      </w:r>
      <w:r w:rsidR="0048176D">
        <w:rPr>
          <w:rFonts w:hint="eastAsia"/>
        </w:rPr>
        <w:t>。</w:t>
      </w:r>
    </w:p>
    <w:p w:rsidR="0011718B" w:rsidRDefault="00682A26" w:rsidP="0011718B">
      <w:r>
        <w:rPr>
          <w:rFonts w:hint="eastAsia"/>
        </w:rPr>
        <w:tab/>
        <w:t>8.</w:t>
      </w:r>
      <w:r>
        <w:rPr>
          <w:rFonts w:hint="eastAsia"/>
        </w:rPr>
        <w:t>自己的一些想法</w:t>
      </w:r>
    </w:p>
    <w:p w:rsidR="00573DE8" w:rsidRDefault="00573DE8" w:rsidP="0011718B"/>
    <w:p w:rsidR="00573DE8" w:rsidRDefault="00573DE8" w:rsidP="0011718B"/>
    <w:p w:rsidR="00573DE8" w:rsidRDefault="00573DE8" w:rsidP="0011718B"/>
    <w:p w:rsidR="00573DE8" w:rsidRDefault="00573DE8" w:rsidP="0011718B"/>
    <w:p w:rsidR="00573DE8" w:rsidRDefault="00573DE8" w:rsidP="0011718B">
      <w:r>
        <w:rPr>
          <w:rFonts w:hint="eastAsia"/>
        </w:rPr>
        <w:t>雏形：</w:t>
      </w:r>
    </w:p>
    <w:p w:rsidR="00573DE8" w:rsidRDefault="00573DE8" w:rsidP="00573DE8">
      <w:pPr>
        <w:pStyle w:val="a7"/>
        <w:numPr>
          <w:ilvl w:val="0"/>
          <w:numId w:val="3"/>
        </w:numPr>
        <w:ind w:firstLineChars="0"/>
      </w:pPr>
      <w:r>
        <w:rPr>
          <w:rFonts w:hint="eastAsia"/>
        </w:rPr>
        <w:t>背景介绍</w:t>
      </w:r>
    </w:p>
    <w:p w:rsidR="00DB1303" w:rsidRDefault="009C4620" w:rsidP="006F0238">
      <w:pPr>
        <w:pStyle w:val="a7"/>
        <w:ind w:left="360"/>
      </w:pPr>
      <w:r w:rsidRPr="009C4620">
        <w:rPr>
          <w:rFonts w:hint="eastAsia"/>
        </w:rPr>
        <w:t>众所周知，与其它语言的命名实体识别研究成果相比，</w:t>
      </w:r>
      <w:r w:rsidR="009953C0" w:rsidRPr="009953C0">
        <w:rPr>
          <w:rFonts w:hint="eastAsia"/>
        </w:rPr>
        <w:t>维吾尔语命名实体识别工作</w:t>
      </w:r>
      <w:r w:rsidR="009953C0">
        <w:rPr>
          <w:rFonts w:hint="eastAsia"/>
        </w:rPr>
        <w:t>还在处于初步的研究阶</w:t>
      </w:r>
      <w:r w:rsidR="00B636AC">
        <w:rPr>
          <w:rFonts w:hint="eastAsia"/>
        </w:rPr>
        <w:t>段，</w:t>
      </w:r>
      <w:r w:rsidR="006F0238">
        <w:rPr>
          <w:rFonts w:hint="eastAsia"/>
        </w:rPr>
        <w:t>维吾尔文命名实体识别是维吾尔文信息处理任务的前提和基础，其中人名占有相当大的比例，而且是最难识别的一部分。其识别精度还远远达不到实际应用的需要。</w:t>
      </w:r>
    </w:p>
    <w:p w:rsidR="00573DE8" w:rsidRPr="006F31D5" w:rsidRDefault="00DB1303" w:rsidP="006F0238">
      <w:pPr>
        <w:pStyle w:val="a7"/>
        <w:ind w:left="360"/>
        <w:rPr>
          <w:color w:val="FF0000"/>
        </w:rPr>
      </w:pPr>
      <w:r w:rsidRPr="006F31D5">
        <w:rPr>
          <w:rFonts w:hint="eastAsia"/>
          <w:color w:val="FF0000"/>
        </w:rPr>
        <w:t>（缺少一段连接）</w:t>
      </w:r>
    </w:p>
    <w:p w:rsidR="000B3F0B" w:rsidRDefault="00A53B56" w:rsidP="004A38C1">
      <w:pPr>
        <w:pStyle w:val="a7"/>
        <w:numPr>
          <w:ilvl w:val="0"/>
          <w:numId w:val="3"/>
        </w:numPr>
        <w:ind w:firstLineChars="0"/>
      </w:pPr>
      <w:r>
        <w:rPr>
          <w:rFonts w:hint="eastAsia"/>
        </w:rPr>
        <w:t>（</w:t>
      </w:r>
      <w:r w:rsidR="004A38C1">
        <w:rPr>
          <w:rFonts w:hint="eastAsia"/>
        </w:rPr>
        <w:t>维吾尔族</w:t>
      </w:r>
      <w:r w:rsidR="005F1AB4">
        <w:rPr>
          <w:rFonts w:hint="eastAsia"/>
        </w:rPr>
        <w:t>人名</w:t>
      </w:r>
      <w:r w:rsidR="004A38C1">
        <w:rPr>
          <w:rFonts w:hint="eastAsia"/>
        </w:rPr>
        <w:t>介绍</w:t>
      </w:r>
    </w:p>
    <w:p w:rsidR="00C16933" w:rsidRDefault="00C16933" w:rsidP="00C16933">
      <w:pPr>
        <w:pStyle w:val="a7"/>
        <w:ind w:left="360" w:firstLineChars="0" w:firstLine="0"/>
      </w:pPr>
    </w:p>
    <w:p w:rsidR="00AE449A" w:rsidRDefault="00A22354" w:rsidP="00AE449A">
      <w:pPr>
        <w:pStyle w:val="a7"/>
      </w:pPr>
      <w:r>
        <w:rPr>
          <w:rFonts w:hint="eastAsia"/>
        </w:rPr>
        <w:t>维吾尔人名的结构跟外国人名比较相似，</w:t>
      </w:r>
      <w:r w:rsidR="008F21FC" w:rsidRPr="008F21FC">
        <w:rPr>
          <w:rFonts w:hint="eastAsia"/>
        </w:rPr>
        <w:t>格式是“本名·父名”，即本名在先，父名在后</w:t>
      </w:r>
      <w:r>
        <w:rPr>
          <w:rFonts w:hint="eastAsia"/>
        </w:rPr>
        <w:t>。维吾尔人名和外国人名相同的是，本名和父名都是以空格分开的。</w:t>
      </w:r>
      <w:r w:rsidR="00AE449A">
        <w:rPr>
          <w:rFonts w:hint="eastAsia"/>
        </w:rPr>
        <w:t>如</w:t>
      </w:r>
      <w:r w:rsidR="00AE449A">
        <w:rPr>
          <w:rFonts w:hint="eastAsia"/>
        </w:rPr>
        <w:t xml:space="preserve"> Ismayil Emet</w:t>
      </w:r>
    </w:p>
    <w:p w:rsidR="00C16933" w:rsidRPr="00AE449A" w:rsidRDefault="00AE449A" w:rsidP="00A22354">
      <w:pPr>
        <w:pStyle w:val="a7"/>
      </w:pPr>
      <w:r>
        <w:rPr>
          <w:rFonts w:hint="eastAsia"/>
        </w:rPr>
        <w:t>（司马义·艾买提），</w:t>
      </w:r>
      <w:r>
        <w:rPr>
          <w:rFonts w:hint="eastAsia"/>
        </w:rPr>
        <w:t>Ismayil</w:t>
      </w:r>
      <w:r>
        <w:rPr>
          <w:rFonts w:hint="eastAsia"/>
        </w:rPr>
        <w:t>“司马义”是本名，</w:t>
      </w:r>
      <w:r>
        <w:rPr>
          <w:rFonts w:hint="eastAsia"/>
        </w:rPr>
        <w:t>Emet</w:t>
      </w:r>
      <w:r>
        <w:rPr>
          <w:rFonts w:hint="eastAsia"/>
        </w:rPr>
        <w:t>“艾买提”是父名</w:t>
      </w:r>
      <w:r w:rsidR="00744349">
        <w:rPr>
          <w:rFonts w:hint="eastAsia"/>
        </w:rPr>
        <w:t>。</w:t>
      </w:r>
    </w:p>
    <w:p w:rsidR="00A22354" w:rsidRDefault="00A22354" w:rsidP="00A22354">
      <w:pPr>
        <w:pStyle w:val="a7"/>
        <w:ind w:left="360"/>
      </w:pPr>
      <w:r>
        <w:rPr>
          <w:rFonts w:hint="eastAsia"/>
        </w:rPr>
        <w:t> </w:t>
      </w:r>
      <w:r w:rsidRPr="00A22354">
        <w:rPr>
          <w:rFonts w:hint="eastAsia"/>
        </w:rPr>
        <w:t>维吾尔人名没有姓氏概念</w:t>
      </w:r>
      <w:r>
        <w:rPr>
          <w:rFonts w:hint="eastAsia"/>
        </w:rPr>
        <w:t>，起名方式以“本名</w:t>
      </w:r>
      <w:r>
        <w:rPr>
          <w:rFonts w:hint="eastAsia"/>
        </w:rPr>
        <w:t>+</w:t>
      </w:r>
      <w:r>
        <w:rPr>
          <w:rFonts w:hint="eastAsia"/>
        </w:rPr>
        <w:t>父名”格式延续</w:t>
      </w:r>
      <w:r w:rsidR="00243051">
        <w:rPr>
          <w:rFonts w:hint="eastAsia"/>
        </w:rPr>
        <w:t>，</w:t>
      </w:r>
      <w:r>
        <w:rPr>
          <w:rFonts w:hint="eastAsia"/>
        </w:rPr>
        <w:t>，而</w:t>
      </w:r>
    </w:p>
    <w:p w:rsidR="004A38C1" w:rsidRDefault="00A22354" w:rsidP="00A22354">
      <w:pPr>
        <w:pStyle w:val="a7"/>
        <w:ind w:left="360" w:firstLineChars="0" w:firstLine="0"/>
      </w:pPr>
      <w:r>
        <w:rPr>
          <w:rFonts w:hint="eastAsia"/>
        </w:rPr>
        <w:t>且名字各种各样，种类特别多，但是在一定程度上可以归纳名字的种类</w:t>
      </w:r>
      <w:r w:rsidR="007F4AB8">
        <w:rPr>
          <w:rFonts w:hint="eastAsia"/>
        </w:rPr>
        <w:t>：</w:t>
      </w:r>
    </w:p>
    <w:p w:rsidR="007F4AB8" w:rsidRDefault="007F4AB8" w:rsidP="007F4AB8">
      <w:pPr>
        <w:pStyle w:val="a7"/>
        <w:ind w:left="360"/>
      </w:pPr>
      <w:r>
        <w:rPr>
          <w:rFonts w:hint="eastAsia"/>
        </w:rPr>
        <w:t>（</w:t>
      </w:r>
      <w:r>
        <w:rPr>
          <w:rFonts w:hint="eastAsia"/>
        </w:rPr>
        <w:t>1</w:t>
      </w:r>
      <w:r>
        <w:rPr>
          <w:rFonts w:hint="eastAsia"/>
        </w:rPr>
        <w:t>）</w:t>
      </w:r>
      <w:r>
        <w:rPr>
          <w:rFonts w:hint="eastAsia"/>
        </w:rPr>
        <w:t>.</w:t>
      </w:r>
      <w:r w:rsidRPr="007F4AB8">
        <w:rPr>
          <w:rFonts w:hint="eastAsia"/>
        </w:rPr>
        <w:t xml:space="preserve"> </w:t>
      </w:r>
      <w:r w:rsidRPr="007F4AB8">
        <w:rPr>
          <w:rFonts w:hint="eastAsia"/>
        </w:rPr>
        <w:t>以日月星辰为名</w:t>
      </w:r>
      <w:r w:rsidR="00806B78">
        <w:rPr>
          <w:rFonts w:hint="eastAsia"/>
        </w:rPr>
        <w:t>;</w:t>
      </w:r>
      <w:r w:rsidRPr="007F4AB8">
        <w:rPr>
          <w:rFonts w:hint="eastAsia"/>
        </w:rPr>
        <w:t xml:space="preserve"> </w:t>
      </w:r>
      <w:r>
        <w:rPr>
          <w:rFonts w:hint="eastAsia"/>
        </w:rPr>
        <w:t>如</w:t>
      </w:r>
      <w:r>
        <w:rPr>
          <w:rFonts w:hint="eastAsia"/>
        </w:rPr>
        <w:t xml:space="preserve"> Shemis </w:t>
      </w:r>
      <w:r>
        <w:rPr>
          <w:rFonts w:hint="eastAsia"/>
        </w:rPr>
        <w:t>谢木西（阿拉伯语），意</w:t>
      </w:r>
    </w:p>
    <w:p w:rsidR="007F4AB8" w:rsidRDefault="007F4AB8" w:rsidP="007F4AB8">
      <w:pPr>
        <w:pStyle w:val="a7"/>
        <w:ind w:left="360" w:firstLineChars="0" w:firstLine="0"/>
      </w:pPr>
      <w:r>
        <w:rPr>
          <w:rFonts w:hint="eastAsia"/>
        </w:rPr>
        <w:t>“太阳。</w:t>
      </w:r>
      <w:r>
        <w:rPr>
          <w:rFonts w:hint="eastAsia"/>
        </w:rPr>
        <w:t xml:space="preserve">Qemer </w:t>
      </w:r>
      <w:r>
        <w:rPr>
          <w:rFonts w:hint="eastAsia"/>
        </w:rPr>
        <w:t>克买尔（阿拉伯语），意“月亮”</w:t>
      </w:r>
    </w:p>
    <w:p w:rsidR="00D31745" w:rsidRDefault="00D31745" w:rsidP="007F4AB8">
      <w:pPr>
        <w:pStyle w:val="a7"/>
        <w:ind w:left="360" w:firstLineChars="0" w:firstLine="0"/>
      </w:pPr>
      <w:r>
        <w:rPr>
          <w:rFonts w:hint="eastAsia"/>
        </w:rPr>
        <w:tab/>
      </w:r>
      <w:r>
        <w:rPr>
          <w:rFonts w:hint="eastAsia"/>
        </w:rPr>
        <w:tab/>
      </w:r>
      <w:r>
        <w:rPr>
          <w:rFonts w:hint="eastAsia"/>
        </w:rPr>
        <w:t>（</w:t>
      </w:r>
      <w:r>
        <w:rPr>
          <w:rFonts w:hint="eastAsia"/>
        </w:rPr>
        <w:t>2</w:t>
      </w:r>
      <w:r>
        <w:rPr>
          <w:rFonts w:hint="eastAsia"/>
        </w:rPr>
        <w:t>）</w:t>
      </w:r>
      <w:r w:rsidR="00A46749" w:rsidRPr="00A46749">
        <w:rPr>
          <w:rFonts w:hint="eastAsia"/>
        </w:rPr>
        <w:t>以山川乡土为名</w:t>
      </w:r>
      <w:r w:rsidR="00A46749">
        <w:rPr>
          <w:rFonts w:hint="eastAsia"/>
        </w:rPr>
        <w:t>；如</w:t>
      </w:r>
      <w:r w:rsidR="00A46749" w:rsidRPr="00A46749">
        <w:rPr>
          <w:rFonts w:hint="eastAsia"/>
        </w:rPr>
        <w:t xml:space="preserve">Pamir qiz  </w:t>
      </w:r>
      <w:r w:rsidR="00A46749" w:rsidRPr="00A46749">
        <w:rPr>
          <w:rFonts w:hint="eastAsia"/>
        </w:rPr>
        <w:t>帕米尔克孜，“帕米尔”即高原名</w:t>
      </w:r>
    </w:p>
    <w:p w:rsidR="00A37FC7" w:rsidRDefault="00A37FC7" w:rsidP="007F4AB8">
      <w:pPr>
        <w:pStyle w:val="a7"/>
        <w:ind w:left="360" w:firstLineChars="0" w:firstLine="0"/>
      </w:pPr>
      <w:r>
        <w:rPr>
          <w:rFonts w:hint="eastAsia"/>
        </w:rPr>
        <w:tab/>
      </w:r>
      <w:r>
        <w:rPr>
          <w:rFonts w:hint="eastAsia"/>
        </w:rPr>
        <w:tab/>
      </w:r>
      <w:r w:rsidR="00F9075A">
        <w:rPr>
          <w:rFonts w:hint="eastAsia"/>
        </w:rPr>
        <w:t>（</w:t>
      </w:r>
      <w:r w:rsidR="00F9075A">
        <w:rPr>
          <w:rFonts w:hint="eastAsia"/>
        </w:rPr>
        <w:t>3</w:t>
      </w:r>
      <w:r w:rsidR="00F9075A">
        <w:rPr>
          <w:rFonts w:hint="eastAsia"/>
        </w:rPr>
        <w:t>）</w:t>
      </w:r>
      <w:r w:rsidR="00F9075A" w:rsidRPr="00F9075A">
        <w:rPr>
          <w:rFonts w:hint="eastAsia"/>
        </w:rPr>
        <w:t>以花卉果木为名</w:t>
      </w:r>
    </w:p>
    <w:p w:rsidR="00F9075A" w:rsidRDefault="00F9075A" w:rsidP="00DC05EC">
      <w:pPr>
        <w:pStyle w:val="a7"/>
        <w:ind w:left="780" w:firstLineChars="0" w:firstLine="60"/>
      </w:pPr>
      <w:r>
        <w:rPr>
          <w:rFonts w:hint="eastAsia"/>
        </w:rPr>
        <w:t>（</w:t>
      </w:r>
      <w:r>
        <w:rPr>
          <w:rFonts w:hint="eastAsia"/>
        </w:rPr>
        <w:t>4</w:t>
      </w:r>
      <w:r>
        <w:rPr>
          <w:rFonts w:hint="eastAsia"/>
        </w:rPr>
        <w:t>）</w:t>
      </w:r>
      <w:r w:rsidRPr="00F9075A">
        <w:rPr>
          <w:rFonts w:hint="eastAsia"/>
        </w:rPr>
        <w:t>以鸟兽之名为名</w:t>
      </w:r>
      <w:r>
        <w:rPr>
          <w:rFonts w:hint="eastAsia"/>
        </w:rPr>
        <w:t>；</w:t>
      </w:r>
      <w:r w:rsidRPr="00F9075A">
        <w:rPr>
          <w:rFonts w:hint="eastAsia"/>
        </w:rPr>
        <w:t>如：女孩有的命名为</w:t>
      </w:r>
      <w:r w:rsidRPr="00F9075A">
        <w:rPr>
          <w:rFonts w:hint="eastAsia"/>
        </w:rPr>
        <w:t xml:space="preserve"> Bulbul qiz </w:t>
      </w:r>
      <w:r w:rsidRPr="00F9075A">
        <w:rPr>
          <w:rFonts w:hint="eastAsia"/>
        </w:rPr>
        <w:t>布里布力克孜</w:t>
      </w:r>
      <w:r w:rsidRPr="00F9075A">
        <w:rPr>
          <w:rFonts w:hint="eastAsia"/>
        </w:rPr>
        <w:t>(</w:t>
      </w:r>
      <w:r w:rsidRPr="00F9075A">
        <w:rPr>
          <w:rFonts w:hint="eastAsia"/>
        </w:rPr>
        <w:t>百灵鸟</w:t>
      </w:r>
      <w:r w:rsidRPr="00F9075A">
        <w:rPr>
          <w:rFonts w:hint="eastAsia"/>
        </w:rPr>
        <w:t>) </w:t>
      </w:r>
    </w:p>
    <w:p w:rsidR="008C1BE6" w:rsidRDefault="008B6B74" w:rsidP="00DC05EC">
      <w:pPr>
        <w:pStyle w:val="a7"/>
        <w:ind w:left="840" w:firstLineChars="0" w:firstLine="0"/>
      </w:pPr>
      <w:r>
        <w:rPr>
          <w:rFonts w:hint="eastAsia"/>
        </w:rPr>
        <w:t>（</w:t>
      </w:r>
      <w:r>
        <w:rPr>
          <w:rFonts w:hint="eastAsia"/>
        </w:rPr>
        <w:t>5</w:t>
      </w:r>
      <w:r>
        <w:rPr>
          <w:rFonts w:hint="eastAsia"/>
        </w:rPr>
        <w:t>）</w:t>
      </w:r>
      <w:r w:rsidR="002A5604" w:rsidRPr="002A5604">
        <w:rPr>
          <w:rFonts w:hint="eastAsia"/>
        </w:rPr>
        <w:t>以十二生肖为名</w:t>
      </w:r>
      <w:r w:rsidR="002A5604">
        <w:rPr>
          <w:rFonts w:hint="eastAsia"/>
        </w:rPr>
        <w:t>；</w:t>
      </w:r>
    </w:p>
    <w:p w:rsidR="008B6B74" w:rsidRDefault="008C1BE6" w:rsidP="00270E43">
      <w:pPr>
        <w:pStyle w:val="a7"/>
        <w:ind w:left="360"/>
        <w:rPr>
          <w:rFonts w:hint="eastAsia"/>
        </w:rPr>
      </w:pPr>
      <w:r>
        <w:rPr>
          <w:rFonts w:hint="eastAsia"/>
        </w:rPr>
        <w:t>（</w:t>
      </w:r>
      <w:r>
        <w:rPr>
          <w:rFonts w:hint="eastAsia"/>
        </w:rPr>
        <w:t>6</w:t>
      </w:r>
      <w:r>
        <w:rPr>
          <w:rFonts w:hint="eastAsia"/>
        </w:rPr>
        <w:t>）</w:t>
      </w:r>
      <w:r w:rsidRPr="008C1BE6">
        <w:rPr>
          <w:rFonts w:hint="eastAsia"/>
        </w:rPr>
        <w:t>以里大事件命名</w:t>
      </w:r>
      <w:r w:rsidR="007A58BF">
        <w:rPr>
          <w:rFonts w:hint="eastAsia"/>
        </w:rPr>
        <w:t>；</w:t>
      </w:r>
      <w:r w:rsidR="007C31F2">
        <w:rPr>
          <w:rFonts w:hint="eastAsia"/>
        </w:rPr>
        <w:t>如</w:t>
      </w:r>
      <w:r w:rsidR="00DC05EC">
        <w:rPr>
          <w:rFonts w:hint="eastAsia"/>
        </w:rPr>
        <w:t>解放初男孩命名为</w:t>
      </w:r>
      <w:r w:rsidR="00DC05EC">
        <w:rPr>
          <w:rFonts w:hint="eastAsia"/>
        </w:rPr>
        <w:t xml:space="preserve"> Azat</w:t>
      </w:r>
      <w:r w:rsidR="00DC05EC">
        <w:rPr>
          <w:rFonts w:hint="eastAsia"/>
        </w:rPr>
        <w:t>（阿扎特），意“解放”，女孩命名为</w:t>
      </w:r>
      <w:r w:rsidR="00DC05EC">
        <w:rPr>
          <w:rFonts w:hint="eastAsia"/>
        </w:rPr>
        <w:t xml:space="preserve"> Azatgul</w:t>
      </w:r>
      <w:r w:rsidR="00DC05EC">
        <w:rPr>
          <w:rFonts w:hint="eastAsia"/>
        </w:rPr>
        <w:t>（阿扎特古丽），</w:t>
      </w:r>
      <w:r w:rsidR="00DC05EC">
        <w:rPr>
          <w:rFonts w:hint="eastAsia"/>
        </w:rPr>
        <w:t xml:space="preserve">  </w:t>
      </w:r>
      <w:r w:rsidR="00DC05EC">
        <w:rPr>
          <w:rFonts w:hint="eastAsia"/>
        </w:rPr>
        <w:t>意“解放之花”</w:t>
      </w:r>
      <w:r w:rsidR="00BE0F73">
        <w:rPr>
          <w:rFonts w:hint="eastAsia"/>
        </w:rPr>
        <w:t>。</w:t>
      </w:r>
    </w:p>
    <w:p w:rsidR="00A53B56" w:rsidRDefault="00A53B56" w:rsidP="00270E43">
      <w:pPr>
        <w:pStyle w:val="a7"/>
        <w:ind w:left="360"/>
      </w:pPr>
      <w:r>
        <w:rPr>
          <w:rFonts w:hint="eastAsia"/>
        </w:rPr>
        <w:t>）</w:t>
      </w:r>
    </w:p>
    <w:p w:rsidR="00A16F3A" w:rsidRDefault="00A16F3A" w:rsidP="00270E43">
      <w:pPr>
        <w:pStyle w:val="a7"/>
        <w:ind w:left="360"/>
      </w:pPr>
    </w:p>
    <w:p w:rsidR="00141745" w:rsidRDefault="0003021F" w:rsidP="0013566B">
      <w:r>
        <w:rPr>
          <w:rFonts w:hint="eastAsia"/>
        </w:rPr>
        <w:t>3.</w:t>
      </w:r>
      <w:r w:rsidR="0013566B" w:rsidRPr="0013566B">
        <w:rPr>
          <w:rFonts w:hint="eastAsia"/>
        </w:rPr>
        <w:t>维吾尔人名</w:t>
      </w:r>
      <w:r w:rsidR="00841148">
        <w:rPr>
          <w:rFonts w:hint="eastAsia"/>
        </w:rPr>
        <w:t>（</w:t>
      </w:r>
      <w:r w:rsidR="00841148" w:rsidRPr="008F21FC">
        <w:rPr>
          <w:rFonts w:hint="eastAsia"/>
        </w:rPr>
        <w:t>格式是“本名·父名”</w:t>
      </w:r>
      <w:r w:rsidR="00841148">
        <w:rPr>
          <w:rFonts w:hint="eastAsia"/>
        </w:rPr>
        <w:t>）</w:t>
      </w:r>
      <w:r w:rsidR="0013566B" w:rsidRPr="0013566B">
        <w:rPr>
          <w:rFonts w:hint="eastAsia"/>
        </w:rPr>
        <w:t>的数量很多，规律性差、随意性大、结构成分复杂、歧义性较大，</w:t>
      </w:r>
      <w:r w:rsidR="00AB620F" w:rsidRPr="00AB620F">
        <w:rPr>
          <w:rFonts w:hint="eastAsia"/>
        </w:rPr>
        <w:t>识别维吾尔人名的过程会遇到以下难点：</w:t>
      </w:r>
    </w:p>
    <w:p w:rsidR="0013566B" w:rsidRDefault="00AB620F" w:rsidP="0013566B">
      <w:r w:rsidRPr="00AB620F">
        <w:rPr>
          <w:rFonts w:hint="eastAsia"/>
        </w:rPr>
        <w:t>1</w:t>
      </w:r>
      <w:r w:rsidRPr="00AB620F">
        <w:rPr>
          <w:rFonts w:hint="eastAsia"/>
        </w:rPr>
        <w:t>）人名长度不固定。一个单词或几个单词可以代表维吾尔人名</w:t>
      </w:r>
      <w:r w:rsidR="00901303">
        <w:rPr>
          <w:rFonts w:hint="eastAsia"/>
        </w:rPr>
        <w:t>。</w:t>
      </w:r>
    </w:p>
    <w:p w:rsidR="00141745" w:rsidRDefault="00141745" w:rsidP="0013566B">
      <w:r w:rsidRPr="00141745">
        <w:rPr>
          <w:rFonts w:hint="eastAsia"/>
        </w:rPr>
        <w:t>2</w:t>
      </w:r>
      <w:r w:rsidRPr="00141745">
        <w:rPr>
          <w:rFonts w:hint="eastAsia"/>
        </w:rPr>
        <w:t>）人名词性复杂。</w:t>
      </w:r>
    </w:p>
    <w:p w:rsidR="00A20CA1" w:rsidRDefault="00A20CA1" w:rsidP="0013566B">
      <w:r w:rsidRPr="00A20CA1">
        <w:rPr>
          <w:rFonts w:hint="eastAsia"/>
        </w:rPr>
        <w:t>3</w:t>
      </w:r>
      <w:r w:rsidRPr="00A20CA1">
        <w:rPr>
          <w:rFonts w:hint="eastAsia"/>
        </w:rPr>
        <w:t>）</w:t>
      </w:r>
      <w:r w:rsidRPr="00A20CA1">
        <w:rPr>
          <w:rFonts w:hint="eastAsia"/>
        </w:rPr>
        <w:t> </w:t>
      </w:r>
      <w:r w:rsidRPr="00A20CA1">
        <w:rPr>
          <w:rFonts w:hint="eastAsia"/>
        </w:rPr>
        <w:t>机构名、地名中出现人名。</w:t>
      </w:r>
    </w:p>
    <w:p w:rsidR="00126CDF" w:rsidRDefault="00126CDF" w:rsidP="00126CDF">
      <w:r w:rsidRPr="00126CDF">
        <w:rPr>
          <w:rFonts w:hint="eastAsia"/>
        </w:rPr>
        <w:t>4</w:t>
      </w:r>
      <w:r w:rsidRPr="00126CDF">
        <w:rPr>
          <w:rFonts w:hint="eastAsia"/>
        </w:rPr>
        <w:t>）存在二义性。</w:t>
      </w:r>
      <w:r>
        <w:rPr>
          <w:rFonts w:hint="eastAsia"/>
        </w:rPr>
        <w:t>比如，</w:t>
      </w:r>
      <w:r>
        <w:rPr>
          <w:rFonts w:hint="eastAsia"/>
        </w:rPr>
        <w:t>Adil sinipimizning oqoghuchisi</w:t>
      </w:r>
      <w:r>
        <w:rPr>
          <w:rFonts w:hint="eastAsia"/>
        </w:rPr>
        <w:t>（阿迪力是我们班的学生）这个句子中</w:t>
      </w:r>
      <w:r>
        <w:rPr>
          <w:rFonts w:hint="eastAsia"/>
        </w:rPr>
        <w:t xml:space="preserve"> </w:t>
      </w:r>
      <w:r>
        <w:rPr>
          <w:rFonts w:hint="eastAsia"/>
        </w:rPr>
        <w:lastRenderedPageBreak/>
        <w:t>Adil</w:t>
      </w:r>
      <w:r>
        <w:rPr>
          <w:rFonts w:hint="eastAsia"/>
        </w:rPr>
        <w:t>（阿迪力）作为人名，</w:t>
      </w:r>
      <w:r>
        <w:rPr>
          <w:rFonts w:hint="eastAsia"/>
        </w:rPr>
        <w:t>Hemme ademge adil bolayli</w:t>
      </w:r>
      <w:r>
        <w:rPr>
          <w:rFonts w:hint="eastAsia"/>
        </w:rPr>
        <w:t>（我们要公平对待每个人）这个句子中</w:t>
      </w:r>
      <w:r>
        <w:rPr>
          <w:rFonts w:hint="eastAsia"/>
        </w:rPr>
        <w:t xml:space="preserve"> Adil</w:t>
      </w:r>
      <w:r>
        <w:rPr>
          <w:rFonts w:hint="eastAsia"/>
        </w:rPr>
        <w:t>（阿迪力）作动词</w:t>
      </w:r>
      <w:r w:rsidR="00570B65">
        <w:rPr>
          <w:rFonts w:hint="eastAsia"/>
        </w:rPr>
        <w:t>。</w:t>
      </w:r>
    </w:p>
    <w:p w:rsidR="00CB0964" w:rsidRDefault="00CB0964" w:rsidP="00126CDF">
      <w:r w:rsidRPr="00CB0964">
        <w:rPr>
          <w:rFonts w:hint="eastAsia"/>
        </w:rPr>
        <w:t>5</w:t>
      </w:r>
      <w:r w:rsidRPr="00CB0964">
        <w:rPr>
          <w:rFonts w:hint="eastAsia"/>
        </w:rPr>
        <w:t>）</w:t>
      </w:r>
      <w:r w:rsidRPr="00CB0964">
        <w:rPr>
          <w:rFonts w:hint="eastAsia"/>
        </w:rPr>
        <w:t> </w:t>
      </w:r>
      <w:r w:rsidRPr="00CB0964">
        <w:rPr>
          <w:rFonts w:hint="eastAsia"/>
        </w:rPr>
        <w:t>黏着性导致派生词。</w:t>
      </w:r>
    </w:p>
    <w:p w:rsidR="0049762A" w:rsidRDefault="0049762A" w:rsidP="006B5294">
      <w:pPr>
        <w:rPr>
          <w:rFonts w:hint="eastAsia"/>
        </w:rPr>
      </w:pPr>
      <w:r>
        <w:rPr>
          <w:rFonts w:hint="eastAsia"/>
        </w:rPr>
        <w:t>6</w:t>
      </w:r>
      <w:r>
        <w:rPr>
          <w:rFonts w:hint="eastAsia"/>
        </w:rPr>
        <w:t>）</w:t>
      </w:r>
      <w:r w:rsidRPr="0049762A">
        <w:rPr>
          <w:rFonts w:hint="eastAsia"/>
        </w:rPr>
        <w:t>人名写法不一致。</w:t>
      </w:r>
      <w:r w:rsidR="006B5294">
        <w:rPr>
          <w:rFonts w:hint="eastAsia"/>
        </w:rPr>
        <w:t>同一个人名的不同写法出现在真实语料库中。比如：</w:t>
      </w:r>
      <w:r w:rsidR="006B5294">
        <w:rPr>
          <w:rFonts w:hint="eastAsia"/>
        </w:rPr>
        <w:t>Hebibulla</w:t>
      </w:r>
      <w:r w:rsidR="006B5294">
        <w:rPr>
          <w:rFonts w:hint="eastAsia"/>
        </w:rPr>
        <w:t>（艾比布拉）在语料库中写法很多，如，</w:t>
      </w:r>
      <w:r w:rsidR="006B5294">
        <w:rPr>
          <w:rFonts w:hint="eastAsia"/>
        </w:rPr>
        <w:t>Hëbibilla</w:t>
      </w:r>
      <w:r w:rsidR="006B5294">
        <w:rPr>
          <w:rFonts w:hint="eastAsia"/>
        </w:rPr>
        <w:t>、</w:t>
      </w:r>
      <w:r w:rsidR="006B5294">
        <w:rPr>
          <w:rFonts w:hint="eastAsia"/>
        </w:rPr>
        <w:t>Hibibilla</w:t>
      </w:r>
      <w:r w:rsidR="006B5294">
        <w:rPr>
          <w:rFonts w:hint="eastAsia"/>
        </w:rPr>
        <w:t>、</w:t>
      </w:r>
      <w:r w:rsidR="006B5294">
        <w:rPr>
          <w:rFonts w:hint="eastAsia"/>
        </w:rPr>
        <w:t>Hëbilla</w:t>
      </w:r>
      <w:r w:rsidR="006B5294">
        <w:rPr>
          <w:rFonts w:hint="eastAsia"/>
        </w:rPr>
        <w:t>、</w:t>
      </w:r>
      <w:r w:rsidR="006B5294">
        <w:rPr>
          <w:rFonts w:hint="eastAsia"/>
        </w:rPr>
        <w:t>Hibilla</w:t>
      </w:r>
      <w:r w:rsidR="006B5294">
        <w:rPr>
          <w:rFonts w:hint="eastAsia"/>
        </w:rPr>
        <w:t>、</w:t>
      </w:r>
      <w:r w:rsidR="006B5294">
        <w:rPr>
          <w:rFonts w:hint="eastAsia"/>
        </w:rPr>
        <w:t>Hëbi</w:t>
      </w:r>
      <w:r w:rsidR="006B5294">
        <w:rPr>
          <w:rFonts w:hint="eastAsia"/>
        </w:rPr>
        <w:t>、</w:t>
      </w:r>
      <w:r w:rsidR="006B5294">
        <w:rPr>
          <w:rFonts w:hint="eastAsia"/>
        </w:rPr>
        <w:t>Hebuq</w:t>
      </w:r>
      <w:r w:rsidR="006B5294">
        <w:rPr>
          <w:rFonts w:hint="eastAsia"/>
        </w:rPr>
        <w:t>、</w:t>
      </w:r>
      <w:r w:rsidR="006B5294">
        <w:rPr>
          <w:rFonts w:hint="eastAsia"/>
        </w:rPr>
        <w:t xml:space="preserve">Hebi </w:t>
      </w:r>
      <w:r w:rsidR="006B5294">
        <w:rPr>
          <w:rFonts w:hint="eastAsia"/>
        </w:rPr>
        <w:t>等等</w:t>
      </w:r>
      <w:r w:rsidR="006E55C9">
        <w:rPr>
          <w:rFonts w:hint="eastAsia"/>
        </w:rPr>
        <w:t>。</w:t>
      </w:r>
    </w:p>
    <w:p w:rsidR="00D14C80" w:rsidRDefault="00D14C80" w:rsidP="006B5294"/>
    <w:p w:rsidR="009B068B" w:rsidRDefault="00755D31" w:rsidP="006B5294">
      <w:r>
        <w:rPr>
          <w:rFonts w:hint="eastAsia"/>
        </w:rPr>
        <w:t>3.</w:t>
      </w:r>
      <w:r>
        <w:rPr>
          <w:rFonts w:hint="eastAsia"/>
        </w:rPr>
        <w:t>相关技术</w:t>
      </w:r>
      <w:r w:rsidR="00C10C51">
        <w:rPr>
          <w:rFonts w:hint="eastAsia"/>
        </w:rPr>
        <w:t>、工具</w:t>
      </w:r>
      <w:r>
        <w:rPr>
          <w:rFonts w:hint="eastAsia"/>
        </w:rPr>
        <w:t>的选择</w:t>
      </w:r>
      <w:r w:rsidR="00CE25F5">
        <w:rPr>
          <w:rFonts w:hint="eastAsia"/>
        </w:rPr>
        <w:t>（有问题）</w:t>
      </w:r>
    </w:p>
    <w:p w:rsidR="00B6757D" w:rsidRDefault="00B6757D" w:rsidP="006B5294">
      <w:r>
        <w:rPr>
          <w:rFonts w:hint="eastAsia"/>
        </w:rPr>
        <w:tab/>
        <w:t>1</w:t>
      </w:r>
      <w:r>
        <w:rPr>
          <w:rFonts w:hint="eastAsia"/>
        </w:rPr>
        <w:t>）</w:t>
      </w:r>
      <w:r w:rsidRPr="00B6757D">
        <w:rPr>
          <w:rFonts w:hint="eastAsia"/>
        </w:rPr>
        <w:t>基于统计和规则相结合的方法</w:t>
      </w:r>
    </w:p>
    <w:p w:rsidR="00755D31" w:rsidRDefault="00755D31" w:rsidP="00755D31">
      <w:pPr>
        <w:ind w:firstLine="420"/>
      </w:pPr>
      <w:r>
        <w:rPr>
          <w:rFonts w:hint="eastAsia"/>
        </w:rPr>
        <w:t>在实际的命名实体识别工作当中，一般不会单独采用基于规则或者基于统计</w:t>
      </w:r>
    </w:p>
    <w:p w:rsidR="009B068B" w:rsidRDefault="00755D31" w:rsidP="00755D31">
      <w:r>
        <w:rPr>
          <w:rFonts w:hint="eastAsia"/>
        </w:rPr>
        <w:t>的方法，比较常用的是统计和规则相结合的方法。先用基于统计的方法对输入的文本进行命名实体识别，然后再用基于规则的方法对识别结果进行进一步纠正和优化，</w:t>
      </w:r>
      <w:r w:rsidR="00CA4601">
        <w:rPr>
          <w:rFonts w:hint="eastAsia"/>
        </w:rPr>
        <w:t>以</w:t>
      </w:r>
      <w:r>
        <w:rPr>
          <w:rFonts w:hint="eastAsia"/>
        </w:rPr>
        <w:t>达到较高的准确率。</w:t>
      </w:r>
    </w:p>
    <w:p w:rsidR="00785955" w:rsidRDefault="00785955" w:rsidP="00755D31">
      <w:r>
        <w:rPr>
          <w:rFonts w:hint="eastAsia"/>
        </w:rPr>
        <w:tab/>
      </w:r>
      <w:r w:rsidR="00C10C51">
        <w:rPr>
          <w:rFonts w:hint="eastAsia"/>
        </w:rPr>
        <w:t>2</w:t>
      </w:r>
      <w:r w:rsidR="00C10C51">
        <w:rPr>
          <w:rFonts w:hint="eastAsia"/>
        </w:rPr>
        <w:t>）</w:t>
      </w:r>
      <w:r w:rsidR="00340984">
        <w:rPr>
          <w:rFonts w:hint="eastAsia"/>
        </w:rPr>
        <w:t>词干提取</w:t>
      </w:r>
    </w:p>
    <w:p w:rsidR="00EA72DD" w:rsidRDefault="00714BD3" w:rsidP="00EA72DD">
      <w:r>
        <w:rPr>
          <w:rFonts w:hint="eastAsia"/>
        </w:rPr>
        <w:tab/>
      </w:r>
      <w:r w:rsidR="00EA72DD">
        <w:rPr>
          <w:rFonts w:hint="eastAsia"/>
        </w:rPr>
        <w:t>识别人名过程中词干提取起着特别重要的作用，尤其是对黏着性语言词干提</w:t>
      </w:r>
    </w:p>
    <w:p w:rsidR="00714BD3" w:rsidRDefault="00EA72DD" w:rsidP="00EA72DD">
      <w:r>
        <w:rPr>
          <w:rFonts w:hint="eastAsia"/>
        </w:rPr>
        <w:t>取工作是必不可少的。</w:t>
      </w:r>
    </w:p>
    <w:p w:rsidR="00EA72DD" w:rsidRDefault="00EA72DD" w:rsidP="00EA72DD">
      <w:r>
        <w:rPr>
          <w:rFonts w:hint="eastAsia"/>
        </w:rPr>
        <w:tab/>
      </w:r>
      <w:r>
        <w:rPr>
          <w:rFonts w:hint="eastAsia"/>
        </w:rPr>
        <w:t>本文采用新疆大学多语种重点实验室研发的词干提取工具，解决了维吾尔人</w:t>
      </w:r>
    </w:p>
    <w:p w:rsidR="00EA72DD" w:rsidRDefault="00EA72DD" w:rsidP="00EA72DD">
      <w:r>
        <w:rPr>
          <w:rFonts w:hint="eastAsia"/>
        </w:rPr>
        <w:t>名的词干提取问题。本词干提取工具是用规则和统计结合的方法提取词干，正确</w:t>
      </w:r>
    </w:p>
    <w:p w:rsidR="00EA72DD" w:rsidRDefault="00EA72DD" w:rsidP="00EA72DD">
      <w:r>
        <w:rPr>
          <w:rFonts w:hint="eastAsia"/>
        </w:rPr>
        <w:t>率超过</w:t>
      </w:r>
      <w:r>
        <w:rPr>
          <w:rFonts w:hint="eastAsia"/>
        </w:rPr>
        <w:t xml:space="preserve"> 95%</w:t>
      </w:r>
      <w:r>
        <w:rPr>
          <w:rFonts w:hint="eastAsia"/>
        </w:rPr>
        <w:t>，而且提取速度特别快。</w:t>
      </w:r>
    </w:p>
    <w:p w:rsidR="00C979CF" w:rsidRDefault="00C979CF" w:rsidP="00EA72DD">
      <w:r>
        <w:rPr>
          <w:rFonts w:hint="eastAsia"/>
        </w:rPr>
        <w:tab/>
        <w:t>3</w:t>
      </w:r>
      <w:r>
        <w:rPr>
          <w:rFonts w:hint="eastAsia"/>
        </w:rPr>
        <w:t>）</w:t>
      </w:r>
      <w:r w:rsidRPr="00C979CF">
        <w:rPr>
          <w:rFonts w:hint="eastAsia"/>
        </w:rPr>
        <w:t>维吾尔文分词</w:t>
      </w:r>
    </w:p>
    <w:p w:rsidR="001168D1" w:rsidRDefault="001168D1" w:rsidP="00876002">
      <w:r>
        <w:rPr>
          <w:rFonts w:hint="eastAsia"/>
        </w:rPr>
        <w:tab/>
      </w:r>
      <w:r w:rsidR="00876002">
        <w:rPr>
          <w:rFonts w:hint="eastAsia"/>
        </w:rPr>
        <w:t>本文利用新疆大学多语种重点实验室研发的维吾尔文分词工具的动态链接库（</w:t>
      </w:r>
      <w:r w:rsidR="00876002">
        <w:rPr>
          <w:rFonts w:hint="eastAsia"/>
        </w:rPr>
        <w:t>DLL</w:t>
      </w:r>
      <w:r w:rsidR="00876002">
        <w:rPr>
          <w:rFonts w:hint="eastAsia"/>
        </w:rPr>
        <w:t>），此工具的正确率已到达</w:t>
      </w:r>
      <w:r w:rsidR="00876002">
        <w:rPr>
          <w:rFonts w:hint="eastAsia"/>
        </w:rPr>
        <w:t xml:space="preserve"> 99%</w:t>
      </w:r>
      <w:r w:rsidR="00876002">
        <w:rPr>
          <w:rFonts w:hint="eastAsia"/>
        </w:rPr>
        <w:t>；</w:t>
      </w:r>
    </w:p>
    <w:p w:rsidR="00C115ED" w:rsidRDefault="00C115ED" w:rsidP="00876002">
      <w:r>
        <w:rPr>
          <w:rFonts w:hint="eastAsia"/>
        </w:rPr>
        <w:tab/>
        <w:t>4</w:t>
      </w:r>
      <w:r>
        <w:rPr>
          <w:rFonts w:hint="eastAsia"/>
        </w:rPr>
        <w:t>）知识库</w:t>
      </w:r>
    </w:p>
    <w:p w:rsidR="00113F87" w:rsidRDefault="00191E18" w:rsidP="00113F87">
      <w:pPr>
        <w:ind w:firstLine="420"/>
      </w:pPr>
      <w:r>
        <w:rPr>
          <w:rFonts w:hint="eastAsia"/>
        </w:rPr>
        <w:t>维吾尔人名库：</w:t>
      </w:r>
      <w:r w:rsidR="00113F87">
        <w:rPr>
          <w:rFonts w:hint="eastAsia"/>
        </w:rPr>
        <w:t>本文采用新疆民族出版社</w:t>
      </w:r>
      <w:r w:rsidR="00113F87">
        <w:rPr>
          <w:rFonts w:hint="eastAsia"/>
        </w:rPr>
        <w:t xml:space="preserve"> 2006 </w:t>
      </w:r>
      <w:r w:rsidR="00113F87">
        <w:rPr>
          <w:rFonts w:hint="eastAsia"/>
        </w:rPr>
        <w:t>年出版的“常用的维吾尔人名”书中的维吾尔人名，书中一共有</w:t>
      </w:r>
      <w:r w:rsidR="00113F87">
        <w:rPr>
          <w:rFonts w:hint="eastAsia"/>
        </w:rPr>
        <w:t xml:space="preserve"> 24703 </w:t>
      </w:r>
      <w:r w:rsidR="00113F87">
        <w:rPr>
          <w:rFonts w:hint="eastAsia"/>
        </w:rPr>
        <w:t>个人名，其中</w:t>
      </w:r>
      <w:r w:rsidR="00113F87">
        <w:rPr>
          <w:rFonts w:hint="eastAsia"/>
        </w:rPr>
        <w:t xml:space="preserve">13773 </w:t>
      </w:r>
      <w:r w:rsidR="00113F87">
        <w:rPr>
          <w:rFonts w:hint="eastAsia"/>
        </w:rPr>
        <w:t>个是男人的名字，</w:t>
      </w:r>
      <w:r w:rsidR="00113F87">
        <w:rPr>
          <w:rFonts w:hint="eastAsia"/>
        </w:rPr>
        <w:t xml:space="preserve">10930 </w:t>
      </w:r>
      <w:r w:rsidR="00113F87">
        <w:rPr>
          <w:rFonts w:hint="eastAsia"/>
        </w:rPr>
        <w:t>个是女人的名字。</w:t>
      </w:r>
    </w:p>
    <w:p w:rsidR="00B16466" w:rsidRDefault="00C115ED" w:rsidP="00876002">
      <w:r>
        <w:rPr>
          <w:rFonts w:hint="eastAsia"/>
        </w:rPr>
        <w:tab/>
      </w:r>
      <w:r w:rsidR="00191E18">
        <w:rPr>
          <w:rFonts w:hint="eastAsia"/>
        </w:rPr>
        <w:t>其他：</w:t>
      </w:r>
      <w:r w:rsidR="003B19F5">
        <w:rPr>
          <w:rFonts w:hint="eastAsia"/>
        </w:rPr>
        <w:t>著名人物的名字库、地名库、机构名库；</w:t>
      </w:r>
    </w:p>
    <w:p w:rsidR="003D2FFE" w:rsidRDefault="00B16466" w:rsidP="00B16466">
      <w:pPr>
        <w:ind w:firstLine="420"/>
      </w:pPr>
      <w:r>
        <w:rPr>
          <w:rFonts w:hint="eastAsia"/>
        </w:rPr>
        <w:t>5</w:t>
      </w:r>
      <w:r>
        <w:rPr>
          <w:rFonts w:hint="eastAsia"/>
        </w:rPr>
        <w:t>）辅助语料</w:t>
      </w:r>
    </w:p>
    <w:p w:rsidR="00C115ED" w:rsidRDefault="003B19F5" w:rsidP="00B16466">
      <w:pPr>
        <w:ind w:firstLine="420"/>
      </w:pPr>
      <w:r w:rsidRPr="003B19F5">
        <w:rPr>
          <w:rFonts w:hint="eastAsia"/>
        </w:rPr>
        <w:t>人名边界词知识库</w:t>
      </w:r>
      <w:r w:rsidR="0005736E">
        <w:rPr>
          <w:rFonts w:hint="eastAsia"/>
        </w:rPr>
        <w:t>、</w:t>
      </w:r>
      <w:r w:rsidR="0005736E" w:rsidRPr="0005736E">
        <w:rPr>
          <w:rFonts w:hint="eastAsia"/>
        </w:rPr>
        <w:t>人名前缀后缀词库</w:t>
      </w:r>
      <w:r w:rsidR="00E00B47">
        <w:rPr>
          <w:rFonts w:hint="eastAsia"/>
        </w:rPr>
        <w:t>、</w:t>
      </w:r>
      <w:r w:rsidR="00E00B47" w:rsidRPr="00E00B47">
        <w:rPr>
          <w:rFonts w:hint="eastAsia"/>
        </w:rPr>
        <w:t>歧义性人名库</w:t>
      </w:r>
      <w:r w:rsidR="00E00B47" w:rsidRPr="00E00B47">
        <w:rPr>
          <w:rFonts w:hint="eastAsia"/>
        </w:rPr>
        <w:t> </w:t>
      </w:r>
      <w:r w:rsidR="00E00B47">
        <w:rPr>
          <w:rFonts w:hint="eastAsia"/>
        </w:rPr>
        <w:t>、</w:t>
      </w:r>
      <w:r w:rsidR="00E00B47" w:rsidRPr="00E00B47">
        <w:rPr>
          <w:rFonts w:hint="eastAsia"/>
        </w:rPr>
        <w:t>称谓词库</w:t>
      </w:r>
      <w:r w:rsidR="00E00B47">
        <w:rPr>
          <w:rFonts w:hint="eastAsia"/>
        </w:rPr>
        <w:t>、</w:t>
      </w:r>
      <w:r w:rsidR="00E00B47" w:rsidRPr="00E00B47">
        <w:rPr>
          <w:rFonts w:hint="eastAsia"/>
        </w:rPr>
        <w:t>地名特征词库</w:t>
      </w:r>
      <w:r w:rsidR="00E00B47">
        <w:rPr>
          <w:rFonts w:hint="eastAsia"/>
        </w:rPr>
        <w:t>、</w:t>
      </w:r>
      <w:r w:rsidR="00E00B47" w:rsidRPr="00E00B47">
        <w:rPr>
          <w:rFonts w:hint="eastAsia"/>
        </w:rPr>
        <w:t>机构名特征词库</w:t>
      </w:r>
      <w:r w:rsidR="00262EAC">
        <w:rPr>
          <w:rFonts w:hint="eastAsia"/>
        </w:rPr>
        <w:t>。</w:t>
      </w:r>
    </w:p>
    <w:p w:rsidR="006E41DF" w:rsidRDefault="008A16F8" w:rsidP="006E41DF">
      <w:r>
        <w:rPr>
          <w:rFonts w:hint="eastAsia"/>
        </w:rPr>
        <w:tab/>
      </w:r>
      <w:r w:rsidR="006E41DF">
        <w:rPr>
          <w:rFonts w:hint="eastAsia"/>
        </w:rPr>
        <w:t>其中</w:t>
      </w:r>
      <w:r w:rsidR="006F29C1">
        <w:rPr>
          <w:rFonts w:hint="eastAsia"/>
        </w:rPr>
        <w:t>关于</w:t>
      </w:r>
      <w:r w:rsidR="006F29C1" w:rsidRPr="0005736E">
        <w:rPr>
          <w:rFonts w:hint="eastAsia"/>
        </w:rPr>
        <w:t>人名前缀后缀词库</w:t>
      </w:r>
      <w:r w:rsidR="006F29C1">
        <w:rPr>
          <w:rFonts w:hint="eastAsia"/>
        </w:rPr>
        <w:t>，</w:t>
      </w:r>
      <w:r w:rsidR="006E41DF">
        <w:rPr>
          <w:rFonts w:hint="eastAsia"/>
        </w:rPr>
        <w:t>本文总结出人名前后经常出现的一些边界成分，我们把它称为左边界（</w:t>
      </w:r>
      <w:r w:rsidR="006E41DF">
        <w:rPr>
          <w:rFonts w:hint="eastAsia"/>
        </w:rPr>
        <w:t>LeftBound</w:t>
      </w:r>
      <w:r w:rsidR="006E41DF">
        <w:rPr>
          <w:rFonts w:hint="eastAsia"/>
        </w:rPr>
        <w:t>）和右边界（</w:t>
      </w:r>
      <w:r w:rsidR="006E41DF">
        <w:rPr>
          <w:rFonts w:hint="eastAsia"/>
        </w:rPr>
        <w:t>RightBound</w:t>
      </w:r>
      <w:r w:rsidR="006E41DF">
        <w:rPr>
          <w:rFonts w:hint="eastAsia"/>
        </w:rPr>
        <w:t>），其中</w:t>
      </w:r>
      <w:r w:rsidR="006E41DF">
        <w:rPr>
          <w:rFonts w:hint="eastAsia"/>
        </w:rPr>
        <w:t xml:space="preserve"> 1281 </w:t>
      </w:r>
      <w:r w:rsidR="006E41DF">
        <w:rPr>
          <w:rFonts w:hint="eastAsia"/>
        </w:rPr>
        <w:t>个是左边界、</w:t>
      </w:r>
      <w:r w:rsidR="006E41DF">
        <w:rPr>
          <w:rFonts w:hint="eastAsia"/>
        </w:rPr>
        <w:t>1364</w:t>
      </w:r>
    </w:p>
    <w:p w:rsidR="008A16F8" w:rsidRDefault="006E41DF" w:rsidP="006E41DF">
      <w:r>
        <w:rPr>
          <w:rFonts w:hint="eastAsia"/>
        </w:rPr>
        <w:t>个是右边界。表</w:t>
      </w:r>
      <w:r>
        <w:rPr>
          <w:rFonts w:hint="eastAsia"/>
        </w:rPr>
        <w:t xml:space="preserve"> 2.4 </w:t>
      </w:r>
      <w:r>
        <w:rPr>
          <w:rFonts w:hint="eastAsia"/>
        </w:rPr>
        <w:t>和表</w:t>
      </w:r>
      <w:r>
        <w:rPr>
          <w:rFonts w:hint="eastAsia"/>
        </w:rPr>
        <w:t xml:space="preserve"> 2.5 </w:t>
      </w:r>
      <w:r>
        <w:rPr>
          <w:rFonts w:hint="eastAsia"/>
        </w:rPr>
        <w:t>给出了预料中出现频度最高的前</w:t>
      </w:r>
      <w:r>
        <w:rPr>
          <w:rFonts w:hint="eastAsia"/>
        </w:rPr>
        <w:t xml:space="preserve"> 10 </w:t>
      </w:r>
      <w:r>
        <w:rPr>
          <w:rFonts w:hint="eastAsia"/>
        </w:rPr>
        <w:t>个左、右边界词</w:t>
      </w:r>
    </w:p>
    <w:p w:rsidR="00262EAC" w:rsidRDefault="000F7ADE" w:rsidP="00876002">
      <w:r>
        <w:rPr>
          <w:rFonts w:hint="eastAsia"/>
          <w:noProof/>
        </w:rPr>
        <w:drawing>
          <wp:inline distT="0" distB="0" distL="0" distR="0">
            <wp:extent cx="5274310" cy="1877606"/>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5274310" cy="1877606"/>
                    </a:xfrm>
                    <a:prstGeom prst="rect">
                      <a:avLst/>
                    </a:prstGeom>
                    <a:noFill/>
                    <a:ln w="9525">
                      <a:noFill/>
                      <a:miter lim="800000"/>
                      <a:headEnd/>
                      <a:tailEnd/>
                    </a:ln>
                  </pic:spPr>
                </pic:pic>
              </a:graphicData>
            </a:graphic>
          </wp:inline>
        </w:drawing>
      </w:r>
    </w:p>
    <w:p w:rsidR="00385F21" w:rsidRDefault="00130DEB" w:rsidP="00876002">
      <w:r>
        <w:rPr>
          <w:rFonts w:hint="eastAsia"/>
        </w:rPr>
        <w:t>4.</w:t>
      </w:r>
      <w:r w:rsidR="00385F21">
        <w:rPr>
          <w:rFonts w:hint="eastAsia"/>
        </w:rPr>
        <w:t>具体算法：</w:t>
      </w:r>
      <w:r w:rsidR="0003183C">
        <w:rPr>
          <w:rFonts w:hint="eastAsia"/>
        </w:rPr>
        <w:t>（</w:t>
      </w:r>
      <w:r w:rsidR="0003183C" w:rsidRPr="0003183C">
        <w:rPr>
          <w:rFonts w:hint="eastAsia"/>
          <w:color w:val="FF0000"/>
        </w:rPr>
        <w:t>有问题</w:t>
      </w:r>
      <w:r w:rsidR="0003183C">
        <w:rPr>
          <w:rFonts w:hint="eastAsia"/>
        </w:rPr>
        <w:t>）</w:t>
      </w:r>
    </w:p>
    <w:p w:rsidR="00262EAC" w:rsidRDefault="00385F21" w:rsidP="00385F21">
      <w:r>
        <w:rPr>
          <w:rFonts w:hint="eastAsia"/>
        </w:rPr>
        <w:lastRenderedPageBreak/>
        <w:t>基于边界模板为基础的局部统计的算法</w:t>
      </w:r>
      <w:r w:rsidR="00F14638">
        <w:rPr>
          <w:rFonts w:hint="eastAsia"/>
        </w:rPr>
        <w:t>：</w:t>
      </w:r>
    </w:p>
    <w:p w:rsidR="00C1580F" w:rsidRDefault="00C1580F" w:rsidP="00C1580F">
      <w:r>
        <w:rPr>
          <w:rFonts w:hint="eastAsia"/>
        </w:rPr>
        <w:t>此算法所需要的模板和其它知识库可以从语料库中容易得出。</w:t>
      </w:r>
    </w:p>
    <w:p w:rsidR="00046322" w:rsidRDefault="00C1580F" w:rsidP="00F14638">
      <w:r>
        <w:rPr>
          <w:rFonts w:hint="eastAsia"/>
        </w:rPr>
        <w:t>（</w:t>
      </w:r>
      <w:r w:rsidR="00F14638">
        <w:rPr>
          <w:rFonts w:hint="eastAsia"/>
        </w:rPr>
        <w:t>该算法需要的语言资源可完全从标注语料库中自动抽取</w:t>
      </w:r>
      <w:r w:rsidR="00F14638">
        <w:rPr>
          <w:rFonts w:hint="eastAsia"/>
        </w:rPr>
        <w:t>;</w:t>
      </w:r>
      <w:r>
        <w:rPr>
          <w:rFonts w:hint="eastAsia"/>
        </w:rPr>
        <w:t>）</w:t>
      </w:r>
    </w:p>
    <w:p w:rsidR="00046322" w:rsidRDefault="00F14638" w:rsidP="00046322">
      <w:pPr>
        <w:pStyle w:val="a7"/>
        <w:numPr>
          <w:ilvl w:val="0"/>
          <w:numId w:val="5"/>
        </w:numPr>
        <w:ind w:firstLineChars="0"/>
      </w:pPr>
      <w:r>
        <w:rPr>
          <w:rFonts w:hint="eastAsia"/>
        </w:rPr>
        <w:t>在利用边界模板对人名进行粗略定界以后</w:t>
      </w:r>
      <w:r>
        <w:rPr>
          <w:rFonts w:hint="eastAsia"/>
        </w:rPr>
        <w:t>,</w:t>
      </w:r>
    </w:p>
    <w:p w:rsidR="00046322" w:rsidRDefault="00F14638" w:rsidP="00046322">
      <w:pPr>
        <w:pStyle w:val="a7"/>
        <w:numPr>
          <w:ilvl w:val="0"/>
          <w:numId w:val="5"/>
        </w:numPr>
        <w:ind w:firstLineChars="0"/>
      </w:pPr>
      <w:r>
        <w:rPr>
          <w:rFonts w:hint="eastAsia"/>
        </w:rPr>
        <w:t>根据局部统计量和几条有效的启发式规则对识别结果进行校正</w:t>
      </w:r>
      <w:r>
        <w:rPr>
          <w:rFonts w:hint="eastAsia"/>
        </w:rPr>
        <w:t>;</w:t>
      </w:r>
    </w:p>
    <w:p w:rsidR="00F14638" w:rsidRDefault="00F14638" w:rsidP="00F14638"/>
    <w:p w:rsidR="00A60251" w:rsidRDefault="00375618" w:rsidP="00695FCC">
      <w:r>
        <w:rPr>
          <w:rFonts w:hint="eastAsia"/>
        </w:rPr>
        <w:t>(</w:t>
      </w:r>
      <w:r w:rsidR="00695FCC">
        <w:rPr>
          <w:rFonts w:hint="eastAsia"/>
        </w:rPr>
        <w:t>首先用边界模板对候选人名定界，然后利用局部统计量和一些识别规则对候选人名进行纠正。</w:t>
      </w:r>
      <w:r>
        <w:rPr>
          <w:rFonts w:hint="eastAsia"/>
        </w:rPr>
        <w:t>)</w:t>
      </w:r>
    </w:p>
    <w:p w:rsidR="006274BF" w:rsidRDefault="006274BF" w:rsidP="00695FCC"/>
    <w:p w:rsidR="005440BF" w:rsidRDefault="00695FCC" w:rsidP="00695FCC">
      <w:r>
        <w:rPr>
          <w:rFonts w:hint="eastAsia"/>
        </w:rPr>
        <w:t>我们的算法针对候选人名提取做了如下几条假设：</w:t>
      </w:r>
    </w:p>
    <w:p w:rsidR="00BD24D4" w:rsidRDefault="00BD24D4" w:rsidP="00BD24D4">
      <w:r>
        <w:rPr>
          <w:rFonts w:hint="eastAsia"/>
        </w:rPr>
        <w:t>（</w:t>
      </w:r>
      <w:r>
        <w:rPr>
          <w:rFonts w:hint="eastAsia"/>
        </w:rPr>
        <w:t>1</w:t>
      </w:r>
      <w:r>
        <w:rPr>
          <w:rFonts w:hint="eastAsia"/>
        </w:rPr>
        <w:t>）</w:t>
      </w:r>
      <w:r>
        <w:rPr>
          <w:rFonts w:hint="eastAsia"/>
        </w:rPr>
        <w:t xml:space="preserve"> </w:t>
      </w:r>
      <w:r>
        <w:rPr>
          <w:rFonts w:hint="eastAsia"/>
        </w:rPr>
        <w:t>由于维吾尔人名没有姓氏概念，因此完整的维吾尔人名是由自己的名字加</w:t>
      </w:r>
    </w:p>
    <w:p w:rsidR="00BD24D4" w:rsidRDefault="00BD24D4" w:rsidP="00BD24D4">
      <w:r>
        <w:rPr>
          <w:rFonts w:hint="eastAsia"/>
        </w:rPr>
        <w:t>父名组成，一般不超过</w:t>
      </w:r>
      <w:r>
        <w:rPr>
          <w:rFonts w:hint="eastAsia"/>
        </w:rPr>
        <w:t xml:space="preserve"> 3 </w:t>
      </w:r>
      <w:r>
        <w:rPr>
          <w:rFonts w:hint="eastAsia"/>
        </w:rPr>
        <w:t>个单词。</w:t>
      </w:r>
      <w:r>
        <w:rPr>
          <w:rFonts w:hint="eastAsia"/>
        </w:rPr>
        <w:t> </w:t>
      </w:r>
    </w:p>
    <w:p w:rsidR="00BD24D4" w:rsidRDefault="00BD24D4" w:rsidP="00BD24D4">
      <w:r>
        <w:rPr>
          <w:rFonts w:hint="eastAsia"/>
        </w:rPr>
        <w:t>（</w:t>
      </w:r>
      <w:r>
        <w:rPr>
          <w:rFonts w:hint="eastAsia"/>
        </w:rPr>
        <w:t>2</w:t>
      </w:r>
      <w:r>
        <w:rPr>
          <w:rFonts w:hint="eastAsia"/>
        </w:rPr>
        <w:t>）</w:t>
      </w:r>
      <w:r>
        <w:rPr>
          <w:rFonts w:hint="eastAsia"/>
        </w:rPr>
        <w:t xml:space="preserve"> </w:t>
      </w:r>
      <w:r>
        <w:rPr>
          <w:rFonts w:hint="eastAsia"/>
        </w:rPr>
        <w:t>若某长度不小于</w:t>
      </w:r>
      <w:r>
        <w:rPr>
          <w:rFonts w:hint="eastAsia"/>
        </w:rPr>
        <w:t xml:space="preserve"> 3 </w:t>
      </w:r>
      <w:r>
        <w:rPr>
          <w:rFonts w:hint="eastAsia"/>
        </w:rPr>
        <w:t>的字串在一篇文章中多次出现，且某次出现被识别为人</w:t>
      </w:r>
    </w:p>
    <w:p w:rsidR="00BD24D4" w:rsidRDefault="00BD24D4" w:rsidP="00BD24D4">
      <w:r>
        <w:rPr>
          <w:rFonts w:hint="eastAsia"/>
        </w:rPr>
        <w:t>名，则可以将其所有出现的该字符串均识别为候选人名。</w:t>
      </w:r>
      <w:r>
        <w:rPr>
          <w:rFonts w:hint="eastAsia"/>
        </w:rPr>
        <w:t> </w:t>
      </w:r>
    </w:p>
    <w:p w:rsidR="00BD24D4" w:rsidRDefault="00BD24D4" w:rsidP="00BD24D4">
      <w:r>
        <w:rPr>
          <w:rFonts w:hint="eastAsia"/>
        </w:rPr>
        <w:t>（</w:t>
      </w:r>
      <w:r>
        <w:rPr>
          <w:rFonts w:hint="eastAsia"/>
        </w:rPr>
        <w:t>3</w:t>
      </w:r>
      <w:r>
        <w:rPr>
          <w:rFonts w:hint="eastAsia"/>
        </w:rPr>
        <w:t>）</w:t>
      </w:r>
      <w:r>
        <w:rPr>
          <w:rFonts w:hint="eastAsia"/>
        </w:rPr>
        <w:t xml:space="preserve"> </w:t>
      </w:r>
      <w:r>
        <w:rPr>
          <w:rFonts w:hint="eastAsia"/>
        </w:rPr>
        <w:t>长度小于</w:t>
      </w:r>
      <w:r>
        <w:rPr>
          <w:rFonts w:hint="eastAsia"/>
        </w:rPr>
        <w:t xml:space="preserve"> 3 </w:t>
      </w:r>
      <w:r>
        <w:rPr>
          <w:rFonts w:hint="eastAsia"/>
        </w:rPr>
        <w:t>个字符的单词不能作为候选人名。因为据我们的统计维吾尔人</w:t>
      </w:r>
    </w:p>
    <w:p w:rsidR="00BD24D4" w:rsidRDefault="00BD24D4" w:rsidP="00BD24D4">
      <w:r>
        <w:rPr>
          <w:rFonts w:hint="eastAsia"/>
        </w:rPr>
        <w:t>名当中长度最小的人名是</w:t>
      </w:r>
      <w:r>
        <w:rPr>
          <w:rFonts w:hint="eastAsia"/>
        </w:rPr>
        <w:t xml:space="preserve"> Eli</w:t>
      </w:r>
      <w:r>
        <w:rPr>
          <w:rFonts w:hint="eastAsia"/>
        </w:rPr>
        <w:t>（艾力），所以长度小于</w:t>
      </w:r>
      <w:r>
        <w:rPr>
          <w:rFonts w:hint="eastAsia"/>
        </w:rPr>
        <w:t xml:space="preserve"> 3 </w:t>
      </w:r>
      <w:r>
        <w:rPr>
          <w:rFonts w:hint="eastAsia"/>
        </w:rPr>
        <w:t>个字符的单词不算</w:t>
      </w:r>
    </w:p>
    <w:p w:rsidR="00BD24D4" w:rsidRDefault="00BD24D4" w:rsidP="00BD24D4">
      <w:r>
        <w:rPr>
          <w:rFonts w:hint="eastAsia"/>
        </w:rPr>
        <w:t>人名。</w:t>
      </w:r>
      <w:r>
        <w:rPr>
          <w:rFonts w:hint="eastAsia"/>
        </w:rPr>
        <w:t> </w:t>
      </w:r>
    </w:p>
    <w:p w:rsidR="00BD24D4" w:rsidRDefault="00BD24D4" w:rsidP="00BD24D4">
      <w:r>
        <w:rPr>
          <w:rFonts w:hint="eastAsia"/>
        </w:rPr>
        <w:t>（</w:t>
      </w:r>
      <w:r>
        <w:rPr>
          <w:rFonts w:hint="eastAsia"/>
        </w:rPr>
        <w:t>4</w:t>
      </w:r>
      <w:r>
        <w:rPr>
          <w:rFonts w:hint="eastAsia"/>
        </w:rPr>
        <w:t>）</w:t>
      </w:r>
      <w:r>
        <w:rPr>
          <w:rFonts w:hint="eastAsia"/>
        </w:rPr>
        <w:t xml:space="preserve"> </w:t>
      </w:r>
      <w:r>
        <w:rPr>
          <w:rFonts w:hint="eastAsia"/>
        </w:rPr>
        <w:t>统计时以单词作为最小统计单位。由于维吾尔人名由单词组成，因此以单</w:t>
      </w:r>
      <w:r w:rsidRPr="00BD24D4">
        <w:rPr>
          <w:rFonts w:hint="eastAsia"/>
        </w:rPr>
        <w:t>词统计是最有效而且可靠。</w:t>
      </w:r>
      <w:r w:rsidRPr="00BD24D4">
        <w:rPr>
          <w:rFonts w:hint="eastAsia"/>
        </w:rPr>
        <w:t> </w:t>
      </w:r>
    </w:p>
    <w:p w:rsidR="00C80570" w:rsidRDefault="00C80570" w:rsidP="00BD24D4"/>
    <w:p w:rsidR="00301AE4" w:rsidRDefault="00DF52FB" w:rsidP="00301AE4">
      <w:r>
        <w:rPr>
          <w:rFonts w:hint="eastAsia"/>
        </w:rPr>
        <w:t>5.</w:t>
      </w:r>
      <w:r w:rsidR="00301AE4">
        <w:rPr>
          <w:rFonts w:hint="eastAsia"/>
        </w:rPr>
        <w:t>边界模板和统计量的定义</w:t>
      </w:r>
      <w:r w:rsidR="00301AE4">
        <w:rPr>
          <w:rFonts w:hint="eastAsia"/>
        </w:rPr>
        <w:t xml:space="preserve"> </w:t>
      </w:r>
    </w:p>
    <w:p w:rsidR="00044627" w:rsidRDefault="00832D05" w:rsidP="00832D05">
      <w:r>
        <w:rPr>
          <w:rFonts w:hint="eastAsia"/>
          <w:noProof/>
        </w:rPr>
        <w:drawing>
          <wp:inline distT="0" distB="0" distL="0" distR="0">
            <wp:extent cx="5274310" cy="240095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400950"/>
                    </a:xfrm>
                    <a:prstGeom prst="rect">
                      <a:avLst/>
                    </a:prstGeom>
                    <a:noFill/>
                    <a:ln w="9525">
                      <a:noFill/>
                      <a:miter lim="800000"/>
                      <a:headEnd/>
                      <a:tailEnd/>
                    </a:ln>
                  </pic:spPr>
                </pic:pic>
              </a:graphicData>
            </a:graphic>
          </wp:inline>
        </w:drawing>
      </w:r>
    </w:p>
    <w:p w:rsidR="00672930" w:rsidRDefault="00672930" w:rsidP="00832D05">
      <w:r>
        <w:rPr>
          <w:noProof/>
        </w:rPr>
        <w:lastRenderedPageBreak/>
        <w:drawing>
          <wp:inline distT="0" distB="0" distL="0" distR="0">
            <wp:extent cx="5274310" cy="266503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2665032"/>
                    </a:xfrm>
                    <a:prstGeom prst="rect">
                      <a:avLst/>
                    </a:prstGeom>
                    <a:noFill/>
                    <a:ln w="9525">
                      <a:noFill/>
                      <a:miter lim="800000"/>
                      <a:headEnd/>
                      <a:tailEnd/>
                    </a:ln>
                  </pic:spPr>
                </pic:pic>
              </a:graphicData>
            </a:graphic>
          </wp:inline>
        </w:drawing>
      </w:r>
    </w:p>
    <w:p w:rsidR="00A40F64" w:rsidRDefault="00A40F64" w:rsidP="00832D05"/>
    <w:p w:rsidR="00A40F64" w:rsidRDefault="00AE1645" w:rsidP="00832D05">
      <w:r w:rsidRPr="00AE1645">
        <w:rPr>
          <w:rFonts w:hint="eastAsia"/>
        </w:rPr>
        <w:t>人名识别所需资源及其提取</w:t>
      </w:r>
      <w:r w:rsidR="008421EC">
        <w:rPr>
          <w:rFonts w:hint="eastAsia"/>
        </w:rPr>
        <w:t>：</w:t>
      </w:r>
    </w:p>
    <w:p w:rsidR="008421EC" w:rsidRDefault="008421EC" w:rsidP="008421EC">
      <w:r>
        <w:rPr>
          <w:rFonts w:hint="eastAsia"/>
        </w:rPr>
        <w:t>我们把“人民日报”、“天山网”和“新疆维吾尔作家协会”等网站的维吾尔</w:t>
      </w:r>
    </w:p>
    <w:p w:rsidR="008421EC" w:rsidRDefault="008421EC" w:rsidP="008421EC">
      <w:r>
        <w:rPr>
          <w:rFonts w:hint="eastAsia"/>
        </w:rPr>
        <w:t>人名较多的</w:t>
      </w:r>
      <w:r>
        <w:rPr>
          <w:rFonts w:hint="eastAsia"/>
        </w:rPr>
        <w:t xml:space="preserve"> 1602 </w:t>
      </w:r>
      <w:r>
        <w:rPr>
          <w:rFonts w:hint="eastAsia"/>
        </w:rPr>
        <w:t>片文章作为语料并进行了左右边界提取和统计。我们一共提取</w:t>
      </w:r>
    </w:p>
    <w:p w:rsidR="008421EC" w:rsidRDefault="008421EC" w:rsidP="008421EC">
      <w:r>
        <w:rPr>
          <w:rFonts w:hint="eastAsia"/>
        </w:rPr>
        <w:t>了</w:t>
      </w:r>
      <w:r>
        <w:rPr>
          <w:rFonts w:hint="eastAsia"/>
        </w:rPr>
        <w:t xml:space="preserve"> 1281 </w:t>
      </w:r>
      <w:r>
        <w:rPr>
          <w:rFonts w:hint="eastAsia"/>
        </w:rPr>
        <w:t>个左边界、</w:t>
      </w:r>
      <w:r>
        <w:rPr>
          <w:rFonts w:hint="eastAsia"/>
        </w:rPr>
        <w:t xml:space="preserve">1364 </w:t>
      </w:r>
      <w:r>
        <w:rPr>
          <w:rFonts w:hint="eastAsia"/>
        </w:rPr>
        <w:t>个右边界，并统计了每个边界的出现频度用以构造边界</w:t>
      </w:r>
      <w:r w:rsidRPr="008421EC">
        <w:rPr>
          <w:rFonts w:hint="eastAsia"/>
        </w:rPr>
        <w:t>模板。</w:t>
      </w:r>
      <w:r w:rsidR="005F4EB5">
        <w:rPr>
          <w:rFonts w:hint="eastAsia"/>
        </w:rPr>
        <w:t>语料</w:t>
      </w:r>
      <w:r w:rsidR="00654100">
        <w:rPr>
          <w:rFonts w:hint="eastAsia"/>
        </w:rPr>
        <w:t>中维吾尔人名和左右边界的结构大概三种：</w:t>
      </w:r>
    </w:p>
    <w:p w:rsidR="00654100" w:rsidRDefault="00A618EE" w:rsidP="008421EC">
      <w:r w:rsidRPr="00A618EE">
        <w:rPr>
          <w:rFonts w:hint="eastAsia"/>
        </w:rPr>
        <w:t>第一种结构：左边界</w:t>
      </w:r>
      <w:r w:rsidRPr="00A618EE">
        <w:rPr>
          <w:rFonts w:hint="eastAsia"/>
        </w:rPr>
        <w:t>+</w:t>
      </w:r>
      <w:r w:rsidRPr="00A618EE">
        <w:rPr>
          <w:rFonts w:hint="eastAsia"/>
        </w:rPr>
        <w:t>人名；</w:t>
      </w:r>
    </w:p>
    <w:p w:rsidR="00A618EE" w:rsidRDefault="00A618EE" w:rsidP="008421EC">
      <w:r w:rsidRPr="00A618EE">
        <w:rPr>
          <w:rFonts w:hint="eastAsia"/>
        </w:rPr>
        <w:t>第二种结构：人名</w:t>
      </w:r>
      <w:r w:rsidRPr="00A618EE">
        <w:rPr>
          <w:rFonts w:hint="eastAsia"/>
        </w:rPr>
        <w:t>+</w:t>
      </w:r>
      <w:r w:rsidRPr="00A618EE">
        <w:rPr>
          <w:rFonts w:hint="eastAsia"/>
        </w:rPr>
        <w:t>右边界；</w:t>
      </w:r>
    </w:p>
    <w:p w:rsidR="00A618EE" w:rsidRDefault="00A618EE" w:rsidP="008421EC">
      <w:r w:rsidRPr="00A618EE">
        <w:rPr>
          <w:rFonts w:hint="eastAsia"/>
        </w:rPr>
        <w:t>第三种结构：左边界</w:t>
      </w:r>
      <w:r w:rsidRPr="00A618EE">
        <w:rPr>
          <w:rFonts w:hint="eastAsia"/>
        </w:rPr>
        <w:t>+</w:t>
      </w:r>
      <w:r w:rsidRPr="00A618EE">
        <w:rPr>
          <w:rFonts w:hint="eastAsia"/>
        </w:rPr>
        <w:t>人名</w:t>
      </w:r>
      <w:r w:rsidRPr="00A618EE">
        <w:rPr>
          <w:rFonts w:hint="eastAsia"/>
        </w:rPr>
        <w:t>+</w:t>
      </w:r>
      <w:r w:rsidRPr="00A618EE">
        <w:rPr>
          <w:rFonts w:hint="eastAsia"/>
        </w:rPr>
        <w:t>右边界；</w:t>
      </w:r>
    </w:p>
    <w:p w:rsidR="005D6715" w:rsidRDefault="005D6715" w:rsidP="008421EC"/>
    <w:p w:rsidR="005D6715" w:rsidRDefault="005D6715" w:rsidP="008421EC">
      <w:r w:rsidRPr="005D6715">
        <w:rPr>
          <w:rFonts w:hint="eastAsia"/>
        </w:rPr>
        <w:t>候选人名的提取流程</w:t>
      </w:r>
      <w:r>
        <w:rPr>
          <w:rFonts w:hint="eastAsia"/>
        </w:rPr>
        <w:t>：</w:t>
      </w:r>
    </w:p>
    <w:p w:rsidR="005D6715" w:rsidRDefault="005D6715" w:rsidP="008421EC"/>
    <w:p w:rsidR="005D6715" w:rsidRDefault="00B143E6" w:rsidP="008421EC">
      <w:r>
        <w:rPr>
          <w:noProof/>
        </w:rPr>
        <w:drawing>
          <wp:inline distT="0" distB="0" distL="0" distR="0">
            <wp:extent cx="5274310" cy="283011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830118"/>
                    </a:xfrm>
                    <a:prstGeom prst="rect">
                      <a:avLst/>
                    </a:prstGeom>
                    <a:noFill/>
                    <a:ln w="9525">
                      <a:noFill/>
                      <a:miter lim="800000"/>
                      <a:headEnd/>
                      <a:tailEnd/>
                    </a:ln>
                  </pic:spPr>
                </pic:pic>
              </a:graphicData>
            </a:graphic>
          </wp:inline>
        </w:drawing>
      </w:r>
    </w:p>
    <w:p w:rsidR="00C278F7" w:rsidRDefault="00C278F7" w:rsidP="008421EC">
      <w:r>
        <w:rPr>
          <w:noProof/>
        </w:rPr>
        <w:lastRenderedPageBreak/>
        <w:drawing>
          <wp:inline distT="0" distB="0" distL="0" distR="0">
            <wp:extent cx="5274310" cy="273759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2737591"/>
                    </a:xfrm>
                    <a:prstGeom prst="rect">
                      <a:avLst/>
                    </a:prstGeom>
                    <a:noFill/>
                    <a:ln w="9525">
                      <a:noFill/>
                      <a:miter lim="800000"/>
                      <a:headEnd/>
                      <a:tailEnd/>
                    </a:ln>
                  </pic:spPr>
                </pic:pic>
              </a:graphicData>
            </a:graphic>
          </wp:inline>
        </w:drawing>
      </w:r>
    </w:p>
    <w:p w:rsidR="00C278F7" w:rsidRDefault="00C278F7" w:rsidP="008421EC">
      <w:r>
        <w:rPr>
          <w:noProof/>
        </w:rPr>
        <w:drawing>
          <wp:inline distT="0" distB="0" distL="0" distR="0">
            <wp:extent cx="5274310" cy="211442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2114423"/>
                    </a:xfrm>
                    <a:prstGeom prst="rect">
                      <a:avLst/>
                    </a:prstGeom>
                    <a:noFill/>
                    <a:ln w="9525">
                      <a:noFill/>
                      <a:miter lim="800000"/>
                      <a:headEnd/>
                      <a:tailEnd/>
                    </a:ln>
                  </pic:spPr>
                </pic:pic>
              </a:graphicData>
            </a:graphic>
          </wp:inline>
        </w:drawing>
      </w:r>
    </w:p>
    <w:p w:rsidR="000021C1" w:rsidRDefault="000021C1" w:rsidP="008421EC"/>
    <w:p w:rsidR="000021C1" w:rsidRDefault="00911C39" w:rsidP="008421EC">
      <w:r w:rsidRPr="00911C39">
        <w:rPr>
          <w:rFonts w:hint="eastAsia"/>
        </w:rPr>
        <w:t>特征提取和规则施加</w:t>
      </w:r>
    </w:p>
    <w:p w:rsidR="00881618" w:rsidRDefault="00881618" w:rsidP="00881618">
      <w:pPr>
        <w:ind w:firstLine="420"/>
      </w:pPr>
      <w:r>
        <w:rPr>
          <w:rFonts w:hint="eastAsia"/>
        </w:rPr>
        <w:t>跟其它语言的命名实体像似的是，维吾尔人名在文本中不会单独出现，它是</w:t>
      </w:r>
    </w:p>
    <w:p w:rsidR="00881618" w:rsidRDefault="00881618" w:rsidP="00881618">
      <w:r>
        <w:rPr>
          <w:rFonts w:hint="eastAsia"/>
        </w:rPr>
        <w:t>跟其它语言因素一起出现在上下文，而且人名总是依存具有规律信息的上下文。</w:t>
      </w:r>
    </w:p>
    <w:p w:rsidR="00881618" w:rsidRDefault="00881618" w:rsidP="00881618">
      <w:r>
        <w:rPr>
          <w:rFonts w:hint="eastAsia"/>
        </w:rPr>
        <w:t>人名不仅带着一定规律性的信息出现在文本中，而且带着的规律性有时候特别</w:t>
      </w:r>
    </w:p>
    <w:p w:rsidR="00881618" w:rsidRDefault="00881618" w:rsidP="00881618">
      <w:r>
        <w:rPr>
          <w:rFonts w:hint="eastAsia"/>
        </w:rPr>
        <w:t>强。我们通过分析这些规律性信息，总结了维吾尔人名的各种特征，并提取了相</w:t>
      </w:r>
    </w:p>
    <w:p w:rsidR="00881618" w:rsidRDefault="00881618" w:rsidP="00881618">
      <w:r>
        <w:rPr>
          <w:rFonts w:hint="eastAsia"/>
        </w:rPr>
        <w:t>应的识别规则。特征提取完后跟识别规则合理的施加，提高了系统的识别性能。</w:t>
      </w:r>
      <w:r>
        <w:rPr>
          <w:rFonts w:hint="eastAsia"/>
        </w:rPr>
        <w:t> </w:t>
      </w:r>
    </w:p>
    <w:p w:rsidR="00A6738B" w:rsidRDefault="00A6738B" w:rsidP="00881618"/>
    <w:p w:rsidR="00A6738B" w:rsidRDefault="00A6738B" w:rsidP="00881618">
      <w:r w:rsidRPr="00A6738B">
        <w:rPr>
          <w:rFonts w:hint="eastAsia"/>
        </w:rPr>
        <w:t>维吾尔人名的特征</w:t>
      </w:r>
    </w:p>
    <w:p w:rsidR="007637F9" w:rsidRDefault="007637F9" w:rsidP="00881618">
      <w:r w:rsidRPr="007637F9">
        <w:rPr>
          <w:rFonts w:hint="eastAsia"/>
        </w:rPr>
        <w:t>假设，可能作为候选人名的单词为</w:t>
      </w:r>
      <w:r w:rsidRPr="007637F9">
        <w:rPr>
          <w:rFonts w:hint="eastAsia"/>
        </w:rPr>
        <w:t xml:space="preserve"> PWC</w:t>
      </w:r>
      <w:r w:rsidRPr="007637F9">
        <w:rPr>
          <w:rFonts w:hint="eastAsia"/>
        </w:rPr>
        <w:t>，它是通过候选人名提取过程提取出</w:t>
      </w:r>
    </w:p>
    <w:p w:rsidR="007637F9" w:rsidRDefault="007637F9" w:rsidP="007637F9">
      <w:r>
        <w:rPr>
          <w:rFonts w:hint="eastAsia"/>
        </w:rPr>
        <w:t>来的，并且</w:t>
      </w:r>
      <w:r>
        <w:rPr>
          <w:rFonts w:hint="eastAsia"/>
        </w:rPr>
        <w:t xml:space="preserve"> PWC</w:t>
      </w:r>
      <w:r>
        <w:rPr>
          <w:rFonts w:hint="eastAsia"/>
        </w:rPr>
        <w:t>∈</w:t>
      </w:r>
      <w:r>
        <w:rPr>
          <w:rFonts w:hint="eastAsia"/>
        </w:rPr>
        <w:t>context</w:t>
      </w:r>
      <w:r>
        <w:rPr>
          <w:rFonts w:hint="eastAsia"/>
        </w:rPr>
        <w:t>，其中</w:t>
      </w:r>
      <w:r>
        <w:rPr>
          <w:rFonts w:hint="eastAsia"/>
        </w:rPr>
        <w:t xml:space="preserve"> context </w:t>
      </w:r>
      <w:r>
        <w:rPr>
          <w:rFonts w:hint="eastAsia"/>
        </w:rPr>
        <w:t>为包含</w:t>
      </w:r>
      <w:r>
        <w:rPr>
          <w:rFonts w:hint="eastAsia"/>
        </w:rPr>
        <w:t xml:space="preserve"> PWC </w:t>
      </w:r>
      <w:r>
        <w:rPr>
          <w:rFonts w:hint="eastAsia"/>
        </w:rPr>
        <w:t>的文本。根据维吾尔人名</w:t>
      </w:r>
    </w:p>
    <w:p w:rsidR="007637F9" w:rsidRDefault="007637F9" w:rsidP="007637F9">
      <w:r>
        <w:rPr>
          <w:rFonts w:hint="eastAsia"/>
        </w:rPr>
        <w:t>自身的特点，</w:t>
      </w:r>
      <w:r>
        <w:rPr>
          <w:rFonts w:hint="eastAsia"/>
        </w:rPr>
        <w:t xml:space="preserve">PWC </w:t>
      </w:r>
      <w:r>
        <w:rPr>
          <w:rFonts w:hint="eastAsia"/>
        </w:rPr>
        <w:t>的内部具有一定的特征，归纳如下：</w:t>
      </w:r>
    </w:p>
    <w:p w:rsidR="007637F9" w:rsidRDefault="007637F9" w:rsidP="007637F9">
      <w:r>
        <w:rPr>
          <w:rFonts w:hint="eastAsia"/>
        </w:rPr>
        <w:t>（</w:t>
      </w:r>
      <w:r>
        <w:rPr>
          <w:rFonts w:hint="eastAsia"/>
        </w:rPr>
        <w:t>1</w:t>
      </w:r>
      <w:r>
        <w:rPr>
          <w:rFonts w:hint="eastAsia"/>
        </w:rPr>
        <w:t>）人名词典特征</w:t>
      </w:r>
      <w:r>
        <w:rPr>
          <w:rFonts w:hint="eastAsia"/>
        </w:rPr>
        <w:t> </w:t>
      </w:r>
    </w:p>
    <w:p w:rsidR="007637F9" w:rsidRDefault="007637F9" w:rsidP="007637F9">
      <w:r>
        <w:rPr>
          <w:rFonts w:hint="eastAsia"/>
        </w:rPr>
        <w:t>该特征是</w:t>
      </w:r>
      <w:r>
        <w:rPr>
          <w:rFonts w:hint="eastAsia"/>
        </w:rPr>
        <w:t xml:space="preserve"> PWC </w:t>
      </w:r>
      <w:r>
        <w:rPr>
          <w:rFonts w:hint="eastAsia"/>
        </w:rPr>
        <w:t>和著名人名词典</w:t>
      </w:r>
      <w:r>
        <w:rPr>
          <w:rFonts w:hint="eastAsia"/>
        </w:rPr>
        <w:t xml:space="preserve"> FamousPersonNames </w:t>
      </w:r>
      <w:r>
        <w:rPr>
          <w:rFonts w:hint="eastAsia"/>
        </w:rPr>
        <w:t>中词之间关系的描述，</w:t>
      </w:r>
    </w:p>
    <w:p w:rsidR="007637F9" w:rsidRDefault="007637F9" w:rsidP="007637F9">
      <w:r>
        <w:rPr>
          <w:rFonts w:hint="eastAsia"/>
        </w:rPr>
        <w:t>该特征表示为</w:t>
      </w:r>
      <w:r>
        <w:rPr>
          <w:rFonts w:hint="eastAsia"/>
        </w:rPr>
        <w:t xml:space="preserve"> PWC</w:t>
      </w:r>
      <w:r w:rsidR="009B59EA">
        <w:rPr>
          <w:rFonts w:ascii="宋体" w:eastAsia="宋体" w:hAnsi="宋体" w:cs="宋体" w:hint="eastAsia"/>
          <w:color w:val="333333"/>
          <w:sz w:val="20"/>
          <w:szCs w:val="20"/>
          <w:shd w:val="clear" w:color="auto" w:fill="FFFFFF"/>
        </w:rPr>
        <w:t>∈</w:t>
      </w:r>
      <w:r>
        <w:rPr>
          <w:rFonts w:hint="eastAsia"/>
        </w:rPr>
        <w:t>FamousPersonNames</w:t>
      </w:r>
      <w:r>
        <w:rPr>
          <w:rFonts w:hint="eastAsia"/>
        </w:rPr>
        <w:t>；</w:t>
      </w:r>
      <w:r>
        <w:rPr>
          <w:rFonts w:hint="eastAsia"/>
        </w:rPr>
        <w:t> </w:t>
      </w:r>
    </w:p>
    <w:p w:rsidR="007637F9" w:rsidRDefault="007637F9" w:rsidP="007637F9">
      <w:r>
        <w:rPr>
          <w:rFonts w:hint="eastAsia"/>
        </w:rPr>
        <w:t>（</w:t>
      </w:r>
      <w:r>
        <w:rPr>
          <w:rFonts w:hint="eastAsia"/>
        </w:rPr>
        <w:t>2</w:t>
      </w:r>
      <w:r>
        <w:rPr>
          <w:rFonts w:hint="eastAsia"/>
        </w:rPr>
        <w:t>）普通人名特征</w:t>
      </w:r>
      <w:r>
        <w:rPr>
          <w:rFonts w:hint="eastAsia"/>
        </w:rPr>
        <w:t> </w:t>
      </w:r>
    </w:p>
    <w:p w:rsidR="007637F9" w:rsidRDefault="007637F9" w:rsidP="007637F9">
      <w:r>
        <w:rPr>
          <w:rFonts w:hint="eastAsia"/>
        </w:rPr>
        <w:t>该特征是指：对于</w:t>
      </w:r>
      <w:r>
        <w:rPr>
          <w:rFonts w:hint="eastAsia"/>
        </w:rPr>
        <w:t xml:space="preserve"> PWC</w:t>
      </w:r>
      <w:r w:rsidR="009476E0" w:rsidRPr="009476E0">
        <w:t xml:space="preserve"> </w:t>
      </w:r>
      <w:r w:rsidR="009476E0">
        <w:rPr>
          <w:rFonts w:ascii="Cambria Math" w:hAnsi="Cambria Math" w:cs="Cambria Math"/>
          <w:color w:val="333333"/>
          <w:sz w:val="20"/>
          <w:szCs w:val="20"/>
          <w:shd w:val="clear" w:color="auto" w:fill="FFFFFF"/>
        </w:rPr>
        <w:t>∉</w:t>
      </w:r>
      <w:r>
        <w:rPr>
          <w:rFonts w:hint="eastAsia"/>
        </w:rPr>
        <w:t xml:space="preserve">FamousPersonNames </w:t>
      </w:r>
      <w:r>
        <w:rPr>
          <w:rFonts w:hint="eastAsia"/>
        </w:rPr>
        <w:t>时，</w:t>
      </w:r>
      <w:r>
        <w:rPr>
          <w:rFonts w:hint="eastAsia"/>
        </w:rPr>
        <w:t>PWC</w:t>
      </w:r>
      <w:r w:rsidR="009B59EA">
        <w:rPr>
          <w:rFonts w:ascii="宋体" w:eastAsia="宋体" w:hAnsi="宋体" w:cs="宋体" w:hint="eastAsia"/>
          <w:color w:val="333333"/>
          <w:sz w:val="20"/>
          <w:szCs w:val="20"/>
          <w:shd w:val="clear" w:color="auto" w:fill="FFFFFF"/>
        </w:rPr>
        <w:t>∈</w:t>
      </w:r>
      <w:r>
        <w:rPr>
          <w:rFonts w:hint="eastAsia"/>
        </w:rPr>
        <w:t xml:space="preserve">WomanNames </w:t>
      </w:r>
      <w:r>
        <w:rPr>
          <w:rFonts w:hint="eastAsia"/>
        </w:rPr>
        <w:t>或者</w:t>
      </w:r>
    </w:p>
    <w:p w:rsidR="007637F9" w:rsidRDefault="007637F9" w:rsidP="007637F9">
      <w:r>
        <w:rPr>
          <w:rFonts w:hint="eastAsia"/>
        </w:rPr>
        <w:t xml:space="preserve">PWC </w:t>
      </w:r>
      <w:r w:rsidR="009B59EA">
        <w:rPr>
          <w:rFonts w:ascii="宋体" w:eastAsia="宋体" w:hAnsi="宋体" w:cs="宋体" w:hint="eastAsia"/>
          <w:color w:val="333333"/>
          <w:sz w:val="20"/>
          <w:szCs w:val="20"/>
          <w:shd w:val="clear" w:color="auto" w:fill="FFFFFF"/>
        </w:rPr>
        <w:t>∈</w:t>
      </w:r>
      <w:r>
        <w:rPr>
          <w:rFonts w:hint="eastAsia"/>
        </w:rPr>
        <w:t>ManNames</w:t>
      </w:r>
      <w:r>
        <w:rPr>
          <w:rFonts w:hint="eastAsia"/>
        </w:rPr>
        <w:t>；</w:t>
      </w:r>
    </w:p>
    <w:p w:rsidR="001B7BBB" w:rsidRDefault="00066D29" w:rsidP="007637F9">
      <w:r w:rsidRPr="00066D29">
        <w:rPr>
          <w:rFonts w:hint="eastAsia"/>
        </w:rPr>
        <w:t>（</w:t>
      </w:r>
      <w:r w:rsidRPr="00066D29">
        <w:rPr>
          <w:rFonts w:hint="eastAsia"/>
        </w:rPr>
        <w:t>3</w:t>
      </w:r>
      <w:r w:rsidRPr="00066D29">
        <w:rPr>
          <w:rFonts w:hint="eastAsia"/>
        </w:rPr>
        <w:t>）词缀特征</w:t>
      </w:r>
    </w:p>
    <w:p w:rsidR="001B7BBB" w:rsidRDefault="001B7BBB" w:rsidP="001B7BBB">
      <w:r>
        <w:rPr>
          <w:rFonts w:hint="eastAsia"/>
        </w:rPr>
        <w:lastRenderedPageBreak/>
        <w:t>当</w:t>
      </w:r>
      <w:r>
        <w:rPr>
          <w:rFonts w:hint="eastAsia"/>
        </w:rPr>
        <w:t xml:space="preserve"> PWC[i...n]</w:t>
      </w:r>
      <w:r>
        <w:rPr>
          <w:rFonts w:hint="eastAsia"/>
        </w:rPr>
        <w:t>∈</w:t>
      </w:r>
      <w:r>
        <w:rPr>
          <w:rFonts w:hint="eastAsia"/>
        </w:rPr>
        <w:t xml:space="preserve">ManSuffix </w:t>
      </w:r>
      <w:r>
        <w:rPr>
          <w:rFonts w:hint="eastAsia"/>
        </w:rPr>
        <w:t>时</w:t>
      </w:r>
      <w:r>
        <w:rPr>
          <w:rFonts w:hint="eastAsia"/>
        </w:rPr>
        <w:t xml:space="preserve"> PWC</w:t>
      </w:r>
      <w:r>
        <w:rPr>
          <w:rFonts w:hint="eastAsia"/>
        </w:rPr>
        <w:t>∈</w:t>
      </w:r>
      <w:r>
        <w:rPr>
          <w:rFonts w:hint="eastAsia"/>
        </w:rPr>
        <w:t>ManNames</w:t>
      </w:r>
      <w:r>
        <w:rPr>
          <w:rFonts w:hint="eastAsia"/>
        </w:rPr>
        <w:t>，或者</w:t>
      </w:r>
      <w:r>
        <w:rPr>
          <w:rFonts w:hint="eastAsia"/>
        </w:rPr>
        <w:t xml:space="preserve"> PWC[i...n] </w:t>
      </w:r>
      <w:r>
        <w:rPr>
          <w:rFonts w:hint="eastAsia"/>
        </w:rPr>
        <w:t>∈</w:t>
      </w:r>
      <w:r>
        <w:rPr>
          <w:rFonts w:hint="eastAsia"/>
        </w:rPr>
        <w:t> </w:t>
      </w:r>
    </w:p>
    <w:p w:rsidR="001B7BBB" w:rsidRDefault="001B7BBB" w:rsidP="001B7BBB">
      <w:r>
        <w:rPr>
          <w:rFonts w:hint="eastAsia"/>
        </w:rPr>
        <w:t xml:space="preserve">WomanSuffix </w:t>
      </w:r>
      <w:r>
        <w:rPr>
          <w:rFonts w:hint="eastAsia"/>
        </w:rPr>
        <w:t>时</w:t>
      </w:r>
      <w:r>
        <w:rPr>
          <w:rFonts w:hint="eastAsia"/>
        </w:rPr>
        <w:t xml:space="preserve"> PWC</w:t>
      </w:r>
      <w:r>
        <w:rPr>
          <w:rFonts w:hint="eastAsia"/>
        </w:rPr>
        <w:t>∈</w:t>
      </w:r>
      <w:r>
        <w:rPr>
          <w:rFonts w:hint="eastAsia"/>
        </w:rPr>
        <w:t>WomanNames</w:t>
      </w:r>
      <w:r>
        <w:rPr>
          <w:rFonts w:hint="eastAsia"/>
        </w:rPr>
        <w:t>，其中</w:t>
      </w:r>
      <w:r>
        <w:rPr>
          <w:rFonts w:hint="eastAsia"/>
        </w:rPr>
        <w:t xml:space="preserve"> PWC[i...n]</w:t>
      </w:r>
      <w:r>
        <w:rPr>
          <w:rFonts w:hint="eastAsia"/>
        </w:rPr>
        <w:t>为候选人名的词缀字符串；</w:t>
      </w:r>
      <w:r>
        <w:rPr>
          <w:rFonts w:hint="eastAsia"/>
        </w:rPr>
        <w:t> </w:t>
      </w:r>
    </w:p>
    <w:p w:rsidR="005404E4" w:rsidRDefault="005404E4" w:rsidP="001B7BBB">
      <w:r w:rsidRPr="005404E4">
        <w:rPr>
          <w:rFonts w:hint="eastAsia"/>
        </w:rPr>
        <w:t>（</w:t>
      </w:r>
      <w:r w:rsidRPr="005404E4">
        <w:rPr>
          <w:rFonts w:hint="eastAsia"/>
        </w:rPr>
        <w:t>4</w:t>
      </w:r>
      <w:r w:rsidRPr="005404E4">
        <w:rPr>
          <w:rFonts w:hint="eastAsia"/>
        </w:rPr>
        <w:t>）长度特征</w:t>
      </w:r>
    </w:p>
    <w:p w:rsidR="0003444B" w:rsidRDefault="0003444B" w:rsidP="0003444B">
      <w:r>
        <w:rPr>
          <w:rFonts w:hint="eastAsia"/>
        </w:rPr>
        <w:t>对常用的维吾尔人名库进行统计，结果表明，最长的人名长度是</w:t>
      </w:r>
      <w:r>
        <w:rPr>
          <w:rFonts w:hint="eastAsia"/>
        </w:rPr>
        <w:t xml:space="preserve"> 20 </w:t>
      </w:r>
      <w:r>
        <w:rPr>
          <w:rFonts w:hint="eastAsia"/>
        </w:rPr>
        <w:t>个</w:t>
      </w:r>
    </w:p>
    <w:p w:rsidR="0003444B" w:rsidRDefault="0003444B" w:rsidP="0003444B">
      <w:r>
        <w:rPr>
          <w:rFonts w:hint="eastAsia"/>
        </w:rPr>
        <w:t>字符，最短的人名长度是</w:t>
      </w:r>
      <w:r>
        <w:rPr>
          <w:rFonts w:hint="eastAsia"/>
        </w:rPr>
        <w:t xml:space="preserve"> 3 </w:t>
      </w:r>
      <w:r>
        <w:rPr>
          <w:rFonts w:hint="eastAsia"/>
        </w:rPr>
        <w:t>个字符。</w:t>
      </w:r>
    </w:p>
    <w:p w:rsidR="0051442F" w:rsidRDefault="0051442F" w:rsidP="0003444B"/>
    <w:p w:rsidR="0051442F" w:rsidRDefault="00217B35" w:rsidP="0003444B">
      <w:r w:rsidRPr="00217B35">
        <w:rPr>
          <w:rFonts w:hint="eastAsia"/>
        </w:rPr>
        <w:t>识别规则</w:t>
      </w:r>
    </w:p>
    <w:p w:rsidR="00EE5CFC" w:rsidRDefault="00EE5CFC" w:rsidP="00EE5CFC">
      <w:r>
        <w:rPr>
          <w:rFonts w:hint="eastAsia"/>
        </w:rPr>
        <w:t>根据上述的维吾尔人名特征，再结合具体实际，本文采用了适合识别维吾尔</w:t>
      </w:r>
    </w:p>
    <w:p w:rsidR="009641A8" w:rsidRDefault="00EE5CFC" w:rsidP="00EE5CFC">
      <w:r>
        <w:rPr>
          <w:rFonts w:hint="eastAsia"/>
        </w:rPr>
        <w:t>人名的</w:t>
      </w:r>
      <w:r>
        <w:rPr>
          <w:rFonts w:hint="eastAsia"/>
        </w:rPr>
        <w:t xml:space="preserve"> 12 </w:t>
      </w:r>
      <w:r>
        <w:rPr>
          <w:rFonts w:hint="eastAsia"/>
        </w:rPr>
        <w:t>条识别规则，其中比较重要的是如下：</w:t>
      </w:r>
    </w:p>
    <w:p w:rsidR="00633678" w:rsidRDefault="006117BE" w:rsidP="00EE5CFC">
      <w:r>
        <w:rPr>
          <w:noProof/>
        </w:rPr>
        <w:drawing>
          <wp:inline distT="0" distB="0" distL="0" distR="0">
            <wp:extent cx="5274310" cy="104237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1042378"/>
                    </a:xfrm>
                    <a:prstGeom prst="rect">
                      <a:avLst/>
                    </a:prstGeom>
                    <a:noFill/>
                    <a:ln w="9525">
                      <a:noFill/>
                      <a:miter lim="800000"/>
                      <a:headEnd/>
                      <a:tailEnd/>
                    </a:ln>
                  </pic:spPr>
                </pic:pic>
              </a:graphicData>
            </a:graphic>
          </wp:inline>
        </w:drawing>
      </w:r>
    </w:p>
    <w:p w:rsidR="006117BE" w:rsidRDefault="006117BE" w:rsidP="00EE5CFC">
      <w:r>
        <w:rPr>
          <w:noProof/>
        </w:rPr>
        <w:drawing>
          <wp:inline distT="0" distB="0" distL="0" distR="0">
            <wp:extent cx="4581525" cy="385606"/>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581525" cy="385606"/>
                    </a:xfrm>
                    <a:prstGeom prst="rect">
                      <a:avLst/>
                    </a:prstGeom>
                    <a:noFill/>
                    <a:ln w="9525">
                      <a:noFill/>
                      <a:miter lim="800000"/>
                      <a:headEnd/>
                      <a:tailEnd/>
                    </a:ln>
                  </pic:spPr>
                </pic:pic>
              </a:graphicData>
            </a:graphic>
          </wp:inline>
        </w:drawing>
      </w:r>
    </w:p>
    <w:p w:rsidR="006117BE" w:rsidRDefault="00BD5881" w:rsidP="00EE5CFC">
      <w:r>
        <w:rPr>
          <w:noProof/>
        </w:rPr>
        <w:drawing>
          <wp:inline distT="0" distB="0" distL="0" distR="0">
            <wp:extent cx="5274310" cy="247857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2478573"/>
                    </a:xfrm>
                    <a:prstGeom prst="rect">
                      <a:avLst/>
                    </a:prstGeom>
                    <a:noFill/>
                    <a:ln w="9525">
                      <a:noFill/>
                      <a:miter lim="800000"/>
                      <a:headEnd/>
                      <a:tailEnd/>
                    </a:ln>
                  </pic:spPr>
                </pic:pic>
              </a:graphicData>
            </a:graphic>
          </wp:inline>
        </w:drawing>
      </w:r>
    </w:p>
    <w:p w:rsidR="00BD5881" w:rsidRDefault="001F2AB6" w:rsidP="00EE5CFC">
      <w:r>
        <w:rPr>
          <w:noProof/>
        </w:rPr>
        <w:drawing>
          <wp:inline distT="0" distB="0" distL="0" distR="0">
            <wp:extent cx="5274310" cy="246842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274310" cy="2468427"/>
                    </a:xfrm>
                    <a:prstGeom prst="rect">
                      <a:avLst/>
                    </a:prstGeom>
                    <a:noFill/>
                    <a:ln w="9525">
                      <a:noFill/>
                      <a:miter lim="800000"/>
                      <a:headEnd/>
                      <a:tailEnd/>
                    </a:ln>
                  </pic:spPr>
                </pic:pic>
              </a:graphicData>
            </a:graphic>
          </wp:inline>
        </w:drawing>
      </w:r>
    </w:p>
    <w:p w:rsidR="006D479A" w:rsidRDefault="006D479A" w:rsidP="00EE5CFC"/>
    <w:p w:rsidR="006D479A" w:rsidRDefault="006D479A" w:rsidP="00EE5CFC">
      <w:r w:rsidRPr="006D479A">
        <w:rPr>
          <w:rFonts w:hint="eastAsia"/>
        </w:rPr>
        <w:lastRenderedPageBreak/>
        <w:t>消除歧义</w:t>
      </w:r>
    </w:p>
    <w:p w:rsidR="00D353A4" w:rsidRDefault="00D353A4" w:rsidP="00EE5CFC">
      <w:r w:rsidRPr="00D353A4">
        <w:rPr>
          <w:rFonts w:hint="eastAsia"/>
        </w:rPr>
        <w:t>消除歧义的规则</w:t>
      </w:r>
      <w:r>
        <w:rPr>
          <w:rFonts w:hint="eastAsia"/>
        </w:rPr>
        <w:t>：</w:t>
      </w:r>
    </w:p>
    <w:p w:rsidR="00815EDA" w:rsidRDefault="00815EDA" w:rsidP="00815EDA">
      <w:r>
        <w:rPr>
          <w:rFonts w:hint="eastAsia"/>
        </w:rPr>
        <w:t>按照上述的词法和语法特性，我们总结了消除歧义的以下几个规则：</w:t>
      </w:r>
      <w:r>
        <w:rPr>
          <w:rFonts w:hint="eastAsia"/>
        </w:rPr>
        <w:t> </w:t>
      </w:r>
    </w:p>
    <w:p w:rsidR="00815EDA" w:rsidRDefault="00815EDA" w:rsidP="000607D4">
      <w:pPr>
        <w:pStyle w:val="a7"/>
        <w:numPr>
          <w:ilvl w:val="0"/>
          <w:numId w:val="4"/>
        </w:numPr>
        <w:ind w:firstLineChars="0"/>
      </w:pPr>
      <w:r>
        <w:rPr>
          <w:rFonts w:hint="eastAsia"/>
        </w:rPr>
        <w:t>并列词规则</w:t>
      </w:r>
      <w:r>
        <w:rPr>
          <w:rFonts w:hint="eastAsia"/>
        </w:rPr>
        <w:t> </w:t>
      </w:r>
    </w:p>
    <w:p w:rsidR="000607D4" w:rsidRDefault="000607D4" w:rsidP="000607D4">
      <w:pPr>
        <w:pStyle w:val="a7"/>
        <w:numPr>
          <w:ilvl w:val="0"/>
          <w:numId w:val="4"/>
        </w:numPr>
        <w:ind w:firstLineChars="0"/>
      </w:pPr>
      <w:r w:rsidRPr="000607D4">
        <w:rPr>
          <w:rFonts w:hint="eastAsia"/>
        </w:rPr>
        <w:t>称谓词规则</w:t>
      </w:r>
      <w:r w:rsidRPr="000607D4">
        <w:rPr>
          <w:rFonts w:hint="eastAsia"/>
        </w:rPr>
        <w:t> </w:t>
      </w:r>
    </w:p>
    <w:p w:rsidR="00903745" w:rsidRDefault="00903745" w:rsidP="000607D4">
      <w:pPr>
        <w:pStyle w:val="a7"/>
        <w:numPr>
          <w:ilvl w:val="0"/>
          <w:numId w:val="4"/>
        </w:numPr>
        <w:ind w:firstLineChars="0"/>
      </w:pPr>
      <w:r w:rsidRPr="00903745">
        <w:rPr>
          <w:rFonts w:hint="eastAsia"/>
        </w:rPr>
        <w:t>后缀词规则</w:t>
      </w:r>
      <w:r w:rsidRPr="00903745">
        <w:rPr>
          <w:rFonts w:hint="eastAsia"/>
        </w:rPr>
        <w:t> </w:t>
      </w:r>
    </w:p>
    <w:p w:rsidR="00A75E7A" w:rsidRDefault="00A75E7A" w:rsidP="000607D4">
      <w:pPr>
        <w:pStyle w:val="a7"/>
        <w:numPr>
          <w:ilvl w:val="0"/>
          <w:numId w:val="4"/>
        </w:numPr>
        <w:ind w:firstLineChars="0"/>
      </w:pPr>
      <w:r>
        <w:rPr>
          <w:rFonts w:hint="eastAsia"/>
        </w:rPr>
        <w:t>人名复数规则</w:t>
      </w:r>
    </w:p>
    <w:p w:rsidR="0073087B" w:rsidRDefault="0073087B" w:rsidP="000607D4">
      <w:pPr>
        <w:pStyle w:val="a7"/>
        <w:numPr>
          <w:ilvl w:val="0"/>
          <w:numId w:val="4"/>
        </w:numPr>
        <w:ind w:firstLineChars="0"/>
      </w:pPr>
      <w:r w:rsidRPr="0073087B">
        <w:rPr>
          <w:rFonts w:hint="eastAsia"/>
        </w:rPr>
        <w:t>句子成分规则</w:t>
      </w:r>
    </w:p>
    <w:p w:rsidR="00464735" w:rsidRDefault="00464735" w:rsidP="000607D4">
      <w:pPr>
        <w:pStyle w:val="a7"/>
        <w:numPr>
          <w:ilvl w:val="0"/>
          <w:numId w:val="4"/>
        </w:numPr>
        <w:ind w:firstLineChars="0"/>
      </w:pPr>
      <w:r w:rsidRPr="00464735">
        <w:rPr>
          <w:rFonts w:hint="eastAsia"/>
        </w:rPr>
        <w:t>人称规则</w:t>
      </w:r>
    </w:p>
    <w:p w:rsidR="00DB708E" w:rsidRDefault="00DB708E" w:rsidP="000607D4">
      <w:pPr>
        <w:pStyle w:val="a7"/>
        <w:numPr>
          <w:ilvl w:val="0"/>
          <w:numId w:val="4"/>
        </w:numPr>
        <w:ind w:firstLineChars="0"/>
      </w:pPr>
      <w:r w:rsidRPr="00DB708E">
        <w:rPr>
          <w:rFonts w:hint="eastAsia"/>
        </w:rPr>
        <w:t>否定规则</w:t>
      </w:r>
    </w:p>
    <w:p w:rsidR="00681D74" w:rsidRDefault="00681D74" w:rsidP="00681D74">
      <w:pPr>
        <w:ind w:firstLine="420"/>
      </w:pPr>
      <w:r>
        <w:rPr>
          <w:rFonts w:hint="eastAsia"/>
        </w:rPr>
        <w:t>一些歧义性人名后面加‘</w:t>
      </w:r>
      <w:r>
        <w:rPr>
          <w:rFonts w:hint="eastAsia"/>
        </w:rPr>
        <w:t>la / le / lan</w:t>
      </w:r>
      <w:r>
        <w:rPr>
          <w:rFonts w:hint="eastAsia"/>
        </w:rPr>
        <w:t>’就变成动词，这时无论出现在任何地方都不是人名。</w:t>
      </w:r>
    </w:p>
    <w:p w:rsidR="00267B3E" w:rsidRDefault="00267B3E" w:rsidP="000607D4">
      <w:pPr>
        <w:pStyle w:val="a7"/>
        <w:numPr>
          <w:ilvl w:val="0"/>
          <w:numId w:val="4"/>
        </w:numPr>
        <w:ind w:firstLineChars="0"/>
      </w:pPr>
      <w:r w:rsidRPr="00267B3E">
        <w:rPr>
          <w:rFonts w:hint="eastAsia"/>
        </w:rPr>
        <w:t>地名</w:t>
      </w:r>
      <w:r w:rsidRPr="00267B3E">
        <w:rPr>
          <w:rFonts w:hint="eastAsia"/>
        </w:rPr>
        <w:t>/</w:t>
      </w:r>
      <w:r w:rsidRPr="00267B3E">
        <w:rPr>
          <w:rFonts w:hint="eastAsia"/>
        </w:rPr>
        <w:t>机构名规则</w:t>
      </w:r>
      <w:r w:rsidR="00212094">
        <w:rPr>
          <w:rFonts w:hint="eastAsia"/>
        </w:rPr>
        <w:t>。</w:t>
      </w:r>
    </w:p>
    <w:p w:rsidR="00212094" w:rsidRDefault="00212094" w:rsidP="00212094">
      <w:pPr>
        <w:ind w:firstLine="420"/>
      </w:pPr>
      <w:r>
        <w:rPr>
          <w:rFonts w:hint="eastAsia"/>
        </w:rPr>
        <w:t>歧义性人名在地名或机构名特征词前面出现，则淘汰该歧义性人名。</w:t>
      </w:r>
    </w:p>
    <w:p w:rsidR="009B2F8B" w:rsidRDefault="009B2F8B" w:rsidP="009B2F8B"/>
    <w:p w:rsidR="009B2F8B" w:rsidRDefault="009B2F8B" w:rsidP="009B2F8B"/>
    <w:p w:rsidR="009B2F8B" w:rsidRDefault="009B2F8B" w:rsidP="009B2F8B">
      <w:r w:rsidRPr="009B2F8B">
        <w:rPr>
          <w:rFonts w:hint="eastAsia"/>
        </w:rPr>
        <w:t>系统模型</w:t>
      </w:r>
    </w:p>
    <w:p w:rsidR="00FD3976" w:rsidRDefault="00FD3976" w:rsidP="009B2F8B"/>
    <w:p w:rsidR="00FD3976" w:rsidRDefault="00FD3976" w:rsidP="00FD3976">
      <w:r>
        <w:rPr>
          <w:rFonts w:hint="eastAsia"/>
        </w:rPr>
        <w:t>此系统的识别步骤如下：</w:t>
      </w:r>
      <w:r>
        <w:rPr>
          <w:rFonts w:hint="eastAsia"/>
        </w:rPr>
        <w:t> </w:t>
      </w:r>
    </w:p>
    <w:p w:rsidR="00FD3976" w:rsidRDefault="00FD3976" w:rsidP="00FD3976">
      <w:r>
        <w:rPr>
          <w:rFonts w:hint="eastAsia"/>
        </w:rPr>
        <w:t xml:space="preserve">1.  </w:t>
      </w:r>
      <w:r>
        <w:rPr>
          <w:rFonts w:hint="eastAsia"/>
        </w:rPr>
        <w:t>文本预处理。首先对输入的文本进行分句，然后再进行分词。分词后的单</w:t>
      </w:r>
    </w:p>
    <w:p w:rsidR="00FD3976" w:rsidRDefault="00FD3976" w:rsidP="00FD3976">
      <w:r>
        <w:rPr>
          <w:rFonts w:hint="eastAsia"/>
        </w:rPr>
        <w:t>词数组是作为此系统的输入数据，并作为候选人名提取的纯粹数据。</w:t>
      </w:r>
      <w:r>
        <w:rPr>
          <w:rFonts w:hint="eastAsia"/>
        </w:rPr>
        <w:t> </w:t>
      </w:r>
    </w:p>
    <w:p w:rsidR="00FD3976" w:rsidRDefault="00FD3976" w:rsidP="00FD3976">
      <w:r>
        <w:rPr>
          <w:rFonts w:hint="eastAsia"/>
        </w:rPr>
        <w:t xml:space="preserve">2.  </w:t>
      </w:r>
      <w:r>
        <w:rPr>
          <w:rFonts w:hint="eastAsia"/>
        </w:rPr>
        <w:t>提取候选人名。用提前准备的知识库和统计的方法提取候选人名，并给</w:t>
      </w:r>
    </w:p>
    <w:p w:rsidR="00FD3976" w:rsidRDefault="00FD3976" w:rsidP="00FD3976">
      <w:r>
        <w:rPr>
          <w:rFonts w:hint="eastAsia"/>
        </w:rPr>
        <w:t>下一步的识别提供数据。</w:t>
      </w:r>
      <w:r>
        <w:rPr>
          <w:rFonts w:hint="eastAsia"/>
        </w:rPr>
        <w:t> </w:t>
      </w:r>
    </w:p>
    <w:p w:rsidR="00FD3976" w:rsidRDefault="00FD3976" w:rsidP="00FD3976">
      <w:r>
        <w:rPr>
          <w:rFonts w:hint="eastAsia"/>
        </w:rPr>
        <w:t xml:space="preserve">3.  </w:t>
      </w:r>
      <w:r>
        <w:rPr>
          <w:rFonts w:hint="eastAsia"/>
        </w:rPr>
        <w:t>规则施加。利用规则集对第二步提取的候选人名进行筛选。</w:t>
      </w:r>
      <w:r>
        <w:rPr>
          <w:rFonts w:hint="eastAsia"/>
        </w:rPr>
        <w:t> </w:t>
      </w:r>
    </w:p>
    <w:p w:rsidR="00FD3976" w:rsidRDefault="00FD3976" w:rsidP="00FD3976">
      <w:r>
        <w:rPr>
          <w:rFonts w:hint="eastAsia"/>
        </w:rPr>
        <w:t xml:space="preserve">4.  </w:t>
      </w:r>
      <w:r>
        <w:rPr>
          <w:rFonts w:hint="eastAsia"/>
        </w:rPr>
        <w:t>消除歧义。对已识别出的人名进行消歧，进一步提高识别效率和正确性。</w:t>
      </w:r>
      <w:r>
        <w:rPr>
          <w:rFonts w:hint="eastAsia"/>
        </w:rPr>
        <w:t> </w:t>
      </w:r>
    </w:p>
    <w:p w:rsidR="00FD3976" w:rsidRDefault="00FD3976" w:rsidP="00FD3976">
      <w:r>
        <w:rPr>
          <w:rFonts w:hint="eastAsia"/>
        </w:rPr>
        <w:t>图</w:t>
      </w:r>
      <w:r>
        <w:rPr>
          <w:rFonts w:hint="eastAsia"/>
        </w:rPr>
        <w:t xml:space="preserve"> 6.1 </w:t>
      </w:r>
      <w:r>
        <w:rPr>
          <w:rFonts w:hint="eastAsia"/>
        </w:rPr>
        <w:t>给出了整个系统的流程。</w:t>
      </w:r>
      <w:r>
        <w:rPr>
          <w:rFonts w:hint="eastAsia"/>
        </w:rPr>
        <w:t> </w:t>
      </w:r>
    </w:p>
    <w:p w:rsidR="00D6029B" w:rsidRDefault="00D6029B" w:rsidP="00FD3976"/>
    <w:p w:rsidR="00D6029B" w:rsidRDefault="001B20A8" w:rsidP="00FD3976">
      <w:r>
        <w:rPr>
          <w:noProof/>
        </w:rPr>
        <w:drawing>
          <wp:inline distT="0" distB="0" distL="0" distR="0">
            <wp:extent cx="5274310" cy="234274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2342746"/>
                    </a:xfrm>
                    <a:prstGeom prst="rect">
                      <a:avLst/>
                    </a:prstGeom>
                    <a:noFill/>
                    <a:ln w="9525">
                      <a:noFill/>
                      <a:miter lim="800000"/>
                      <a:headEnd/>
                      <a:tailEnd/>
                    </a:ln>
                  </pic:spPr>
                </pic:pic>
              </a:graphicData>
            </a:graphic>
          </wp:inline>
        </w:drawing>
      </w:r>
    </w:p>
    <w:p w:rsidR="00A85079" w:rsidRDefault="00A85079" w:rsidP="00FD3976"/>
    <w:p w:rsidR="00A85079" w:rsidRDefault="00A85079" w:rsidP="00FD3976"/>
    <w:p w:rsidR="00A85079" w:rsidRDefault="00A85079" w:rsidP="00FD3976">
      <w:r w:rsidRPr="00A85079">
        <w:rPr>
          <w:rFonts w:hint="eastAsia"/>
        </w:rPr>
        <w:t>实验与结果分析</w:t>
      </w:r>
    </w:p>
    <w:p w:rsidR="008F5094" w:rsidRDefault="008F5094" w:rsidP="008F5094">
      <w:r>
        <w:rPr>
          <w:rFonts w:hint="eastAsia"/>
        </w:rPr>
        <w:t>在真实的语料库环境下进行了开放和封闭测试。为测试系统的准确率和</w:t>
      </w:r>
    </w:p>
    <w:p w:rsidR="008F5094" w:rsidRDefault="008F5094" w:rsidP="008F5094">
      <w:r>
        <w:rPr>
          <w:rFonts w:hint="eastAsia"/>
        </w:rPr>
        <w:t>召回率，从“人民日报”和“天山网”采集维吾尔人名较多的</w:t>
      </w:r>
      <w:r>
        <w:rPr>
          <w:rFonts w:hint="eastAsia"/>
        </w:rPr>
        <w:t xml:space="preserve"> 1453</w:t>
      </w:r>
      <w:r>
        <w:rPr>
          <w:rFonts w:hint="eastAsia"/>
        </w:rPr>
        <w:t>（</w:t>
      </w:r>
      <w:r>
        <w:rPr>
          <w:rFonts w:hint="eastAsia"/>
        </w:rPr>
        <w:t>9.41MB</w:t>
      </w:r>
      <w:r>
        <w:rPr>
          <w:rFonts w:hint="eastAsia"/>
        </w:rPr>
        <w:t>）</w:t>
      </w:r>
    </w:p>
    <w:p w:rsidR="008F5094" w:rsidRDefault="008F5094" w:rsidP="008F5094">
      <w:r>
        <w:rPr>
          <w:rFonts w:hint="eastAsia"/>
        </w:rPr>
        <w:lastRenderedPageBreak/>
        <w:t>篇新闻作为封闭测试语料，从“新疆维吾尔作家协会”、“维吾尔作家论坛”等网</w:t>
      </w:r>
    </w:p>
    <w:p w:rsidR="008F5094" w:rsidRDefault="008F5094" w:rsidP="008F5094">
      <w:r>
        <w:rPr>
          <w:rFonts w:hint="eastAsia"/>
        </w:rPr>
        <w:t>站下载维吾尔人名较多的</w:t>
      </w:r>
      <w:r>
        <w:rPr>
          <w:rFonts w:hint="eastAsia"/>
        </w:rPr>
        <w:t xml:space="preserve"> 500</w:t>
      </w:r>
      <w:r>
        <w:rPr>
          <w:rFonts w:hint="eastAsia"/>
        </w:rPr>
        <w:t>（</w:t>
      </w:r>
      <w:r>
        <w:rPr>
          <w:rFonts w:hint="eastAsia"/>
        </w:rPr>
        <w:t>3.18MB</w:t>
      </w:r>
      <w:r>
        <w:rPr>
          <w:rFonts w:hint="eastAsia"/>
        </w:rPr>
        <w:t>）篇文章作为开放测试语料。不进行消歧</w:t>
      </w:r>
    </w:p>
    <w:p w:rsidR="008F5094" w:rsidRDefault="008F5094" w:rsidP="008F5094">
      <w:r>
        <w:rPr>
          <w:rFonts w:hint="eastAsia"/>
        </w:rPr>
        <w:t>操作的评测数据如表</w:t>
      </w:r>
      <w:r>
        <w:rPr>
          <w:rFonts w:hint="eastAsia"/>
        </w:rPr>
        <w:t xml:space="preserve"> 6.2.1 </w:t>
      </w:r>
      <w:r>
        <w:rPr>
          <w:rFonts w:hint="eastAsia"/>
        </w:rPr>
        <w:t>所示：</w:t>
      </w:r>
    </w:p>
    <w:p w:rsidR="008F5094" w:rsidRDefault="008F5094" w:rsidP="008F5094">
      <w:r>
        <w:rPr>
          <w:noProof/>
        </w:rPr>
        <w:drawing>
          <wp:inline distT="0" distB="0" distL="0" distR="0">
            <wp:extent cx="5274310" cy="976478"/>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274310" cy="976478"/>
                    </a:xfrm>
                    <a:prstGeom prst="rect">
                      <a:avLst/>
                    </a:prstGeom>
                    <a:noFill/>
                    <a:ln w="9525">
                      <a:noFill/>
                      <a:miter lim="800000"/>
                      <a:headEnd/>
                      <a:tailEnd/>
                    </a:ln>
                  </pic:spPr>
                </pic:pic>
              </a:graphicData>
            </a:graphic>
          </wp:inline>
        </w:drawing>
      </w:r>
    </w:p>
    <w:p w:rsidR="00B03591" w:rsidRDefault="00B03591" w:rsidP="008F5094">
      <w:r w:rsidRPr="00B03591">
        <w:rPr>
          <w:rFonts w:hint="eastAsia"/>
        </w:rPr>
        <w:t>我们用同样的预料做了消歧实验，评测数据如表</w:t>
      </w:r>
      <w:r w:rsidRPr="00B03591">
        <w:rPr>
          <w:rFonts w:hint="eastAsia"/>
        </w:rPr>
        <w:t xml:space="preserve"> 6.2.2 </w:t>
      </w:r>
      <w:r w:rsidRPr="00B03591">
        <w:rPr>
          <w:rFonts w:hint="eastAsia"/>
        </w:rPr>
        <w:t>所示：</w:t>
      </w:r>
    </w:p>
    <w:p w:rsidR="00B03591" w:rsidRDefault="00307233" w:rsidP="008F5094">
      <w:r>
        <w:rPr>
          <w:noProof/>
        </w:rPr>
        <w:drawing>
          <wp:inline distT="0" distB="0" distL="0" distR="0">
            <wp:extent cx="5274310" cy="1130209"/>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EF5E2D" w:rsidRPr="00BD24D4" w:rsidRDefault="00EF5E2D" w:rsidP="008F5094"/>
    <w:sectPr w:rsidR="00EF5E2D" w:rsidRPr="00BD24D4" w:rsidSect="00BC31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230" w:rsidRDefault="00387230" w:rsidP="00B540A1">
      <w:r>
        <w:separator/>
      </w:r>
    </w:p>
  </w:endnote>
  <w:endnote w:type="continuationSeparator" w:id="1">
    <w:p w:rsidR="00387230" w:rsidRDefault="00387230" w:rsidP="00B540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230" w:rsidRDefault="00387230" w:rsidP="00B540A1">
      <w:r>
        <w:separator/>
      </w:r>
    </w:p>
  </w:footnote>
  <w:footnote w:type="continuationSeparator" w:id="1">
    <w:p w:rsidR="00387230" w:rsidRDefault="00387230" w:rsidP="00B540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15746"/>
    <w:multiLevelType w:val="hybridMultilevel"/>
    <w:tmpl w:val="8C368C10"/>
    <w:lvl w:ilvl="0" w:tplc="E67E0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960E15"/>
    <w:multiLevelType w:val="hybridMultilevel"/>
    <w:tmpl w:val="16AC1788"/>
    <w:lvl w:ilvl="0" w:tplc="B8CA9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3D184D"/>
    <w:multiLevelType w:val="hybridMultilevel"/>
    <w:tmpl w:val="C8D296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F667135"/>
    <w:multiLevelType w:val="hybridMultilevel"/>
    <w:tmpl w:val="74463D62"/>
    <w:lvl w:ilvl="0" w:tplc="BA829F8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361666"/>
    <w:multiLevelType w:val="hybridMultilevel"/>
    <w:tmpl w:val="D2E2DAE0"/>
    <w:lvl w:ilvl="0" w:tplc="54C452EA">
      <w:start w:val="1"/>
      <w:numFmt w:val="bullet"/>
      <w:lvlText w:val=""/>
      <w:lvlJc w:val="left"/>
      <w:pPr>
        <w:tabs>
          <w:tab w:val="num" w:pos="720"/>
        </w:tabs>
        <w:ind w:left="720" w:hanging="360"/>
      </w:pPr>
      <w:rPr>
        <w:rFonts w:ascii="Wingdings" w:hAnsi="Wingdings" w:hint="default"/>
      </w:rPr>
    </w:lvl>
    <w:lvl w:ilvl="1" w:tplc="4F643004">
      <w:start w:val="1"/>
      <w:numFmt w:val="bullet"/>
      <w:lvlText w:val=""/>
      <w:lvlJc w:val="left"/>
      <w:pPr>
        <w:tabs>
          <w:tab w:val="num" w:pos="1440"/>
        </w:tabs>
        <w:ind w:left="1440" w:hanging="360"/>
      </w:pPr>
      <w:rPr>
        <w:rFonts w:ascii="Wingdings" w:hAnsi="Wingdings" w:hint="default"/>
      </w:rPr>
    </w:lvl>
    <w:lvl w:ilvl="2" w:tplc="99B684DC" w:tentative="1">
      <w:start w:val="1"/>
      <w:numFmt w:val="bullet"/>
      <w:lvlText w:val=""/>
      <w:lvlJc w:val="left"/>
      <w:pPr>
        <w:tabs>
          <w:tab w:val="num" w:pos="2160"/>
        </w:tabs>
        <w:ind w:left="2160" w:hanging="360"/>
      </w:pPr>
      <w:rPr>
        <w:rFonts w:ascii="Wingdings" w:hAnsi="Wingdings" w:hint="default"/>
      </w:rPr>
    </w:lvl>
    <w:lvl w:ilvl="3" w:tplc="53EC0BFA" w:tentative="1">
      <w:start w:val="1"/>
      <w:numFmt w:val="bullet"/>
      <w:lvlText w:val=""/>
      <w:lvlJc w:val="left"/>
      <w:pPr>
        <w:tabs>
          <w:tab w:val="num" w:pos="2880"/>
        </w:tabs>
        <w:ind w:left="2880" w:hanging="360"/>
      </w:pPr>
      <w:rPr>
        <w:rFonts w:ascii="Wingdings" w:hAnsi="Wingdings" w:hint="default"/>
      </w:rPr>
    </w:lvl>
    <w:lvl w:ilvl="4" w:tplc="BD981B88" w:tentative="1">
      <w:start w:val="1"/>
      <w:numFmt w:val="bullet"/>
      <w:lvlText w:val=""/>
      <w:lvlJc w:val="left"/>
      <w:pPr>
        <w:tabs>
          <w:tab w:val="num" w:pos="3600"/>
        </w:tabs>
        <w:ind w:left="3600" w:hanging="360"/>
      </w:pPr>
      <w:rPr>
        <w:rFonts w:ascii="Wingdings" w:hAnsi="Wingdings" w:hint="default"/>
      </w:rPr>
    </w:lvl>
    <w:lvl w:ilvl="5" w:tplc="AB86C608" w:tentative="1">
      <w:start w:val="1"/>
      <w:numFmt w:val="bullet"/>
      <w:lvlText w:val=""/>
      <w:lvlJc w:val="left"/>
      <w:pPr>
        <w:tabs>
          <w:tab w:val="num" w:pos="4320"/>
        </w:tabs>
        <w:ind w:left="4320" w:hanging="360"/>
      </w:pPr>
      <w:rPr>
        <w:rFonts w:ascii="Wingdings" w:hAnsi="Wingdings" w:hint="default"/>
      </w:rPr>
    </w:lvl>
    <w:lvl w:ilvl="6" w:tplc="A16AFFF4" w:tentative="1">
      <w:start w:val="1"/>
      <w:numFmt w:val="bullet"/>
      <w:lvlText w:val=""/>
      <w:lvlJc w:val="left"/>
      <w:pPr>
        <w:tabs>
          <w:tab w:val="num" w:pos="5040"/>
        </w:tabs>
        <w:ind w:left="5040" w:hanging="360"/>
      </w:pPr>
      <w:rPr>
        <w:rFonts w:ascii="Wingdings" w:hAnsi="Wingdings" w:hint="default"/>
      </w:rPr>
    </w:lvl>
    <w:lvl w:ilvl="7" w:tplc="DA36F944" w:tentative="1">
      <w:start w:val="1"/>
      <w:numFmt w:val="bullet"/>
      <w:lvlText w:val=""/>
      <w:lvlJc w:val="left"/>
      <w:pPr>
        <w:tabs>
          <w:tab w:val="num" w:pos="5760"/>
        </w:tabs>
        <w:ind w:left="5760" w:hanging="360"/>
      </w:pPr>
      <w:rPr>
        <w:rFonts w:ascii="Wingdings" w:hAnsi="Wingdings" w:hint="default"/>
      </w:rPr>
    </w:lvl>
    <w:lvl w:ilvl="8" w:tplc="67CEC72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40A1"/>
    <w:rsid w:val="000021C1"/>
    <w:rsid w:val="0003021F"/>
    <w:rsid w:val="0003183C"/>
    <w:rsid w:val="0003444B"/>
    <w:rsid w:val="00044627"/>
    <w:rsid w:val="00046322"/>
    <w:rsid w:val="0005448D"/>
    <w:rsid w:val="0005736E"/>
    <w:rsid w:val="000607D4"/>
    <w:rsid w:val="00066D29"/>
    <w:rsid w:val="000973AE"/>
    <w:rsid w:val="000A0AC6"/>
    <w:rsid w:val="000B3F0B"/>
    <w:rsid w:val="000E3241"/>
    <w:rsid w:val="000F7ADE"/>
    <w:rsid w:val="00113F87"/>
    <w:rsid w:val="001168D1"/>
    <w:rsid w:val="0011718B"/>
    <w:rsid w:val="00126CDF"/>
    <w:rsid w:val="00130DEB"/>
    <w:rsid w:val="0013286F"/>
    <w:rsid w:val="0013566B"/>
    <w:rsid w:val="00141745"/>
    <w:rsid w:val="00172626"/>
    <w:rsid w:val="00191E18"/>
    <w:rsid w:val="001B20A8"/>
    <w:rsid w:val="001B7BBB"/>
    <w:rsid w:val="001F2AB6"/>
    <w:rsid w:val="001F338F"/>
    <w:rsid w:val="00212094"/>
    <w:rsid w:val="00214370"/>
    <w:rsid w:val="002148C7"/>
    <w:rsid w:val="0021677B"/>
    <w:rsid w:val="00217B35"/>
    <w:rsid w:val="00243051"/>
    <w:rsid w:val="00262EAC"/>
    <w:rsid w:val="00267B3E"/>
    <w:rsid w:val="00270E43"/>
    <w:rsid w:val="002A5604"/>
    <w:rsid w:val="002C07E5"/>
    <w:rsid w:val="002D251E"/>
    <w:rsid w:val="00301AE4"/>
    <w:rsid w:val="00307233"/>
    <w:rsid w:val="00315A3A"/>
    <w:rsid w:val="003208DE"/>
    <w:rsid w:val="00340984"/>
    <w:rsid w:val="0034144E"/>
    <w:rsid w:val="00363DA7"/>
    <w:rsid w:val="00375618"/>
    <w:rsid w:val="00385F21"/>
    <w:rsid w:val="00387230"/>
    <w:rsid w:val="003A17D3"/>
    <w:rsid w:val="003A30BA"/>
    <w:rsid w:val="003A5C05"/>
    <w:rsid w:val="003B19F5"/>
    <w:rsid w:val="003D2FFE"/>
    <w:rsid w:val="00424C8E"/>
    <w:rsid w:val="0043592C"/>
    <w:rsid w:val="004527B9"/>
    <w:rsid w:val="00464735"/>
    <w:rsid w:val="0048176D"/>
    <w:rsid w:val="00486D26"/>
    <w:rsid w:val="0049762A"/>
    <w:rsid w:val="004A0C02"/>
    <w:rsid w:val="004A38C1"/>
    <w:rsid w:val="004E3A4C"/>
    <w:rsid w:val="0051442F"/>
    <w:rsid w:val="0052541A"/>
    <w:rsid w:val="00531461"/>
    <w:rsid w:val="00537E4F"/>
    <w:rsid w:val="005404E4"/>
    <w:rsid w:val="005440BF"/>
    <w:rsid w:val="0056365D"/>
    <w:rsid w:val="00570B65"/>
    <w:rsid w:val="00573DE8"/>
    <w:rsid w:val="00593CE4"/>
    <w:rsid w:val="005C3FC7"/>
    <w:rsid w:val="005D6715"/>
    <w:rsid w:val="005E06F2"/>
    <w:rsid w:val="005F1AB4"/>
    <w:rsid w:val="005F4EB5"/>
    <w:rsid w:val="006117BE"/>
    <w:rsid w:val="006274BF"/>
    <w:rsid w:val="00633678"/>
    <w:rsid w:val="00654100"/>
    <w:rsid w:val="00672930"/>
    <w:rsid w:val="00681D74"/>
    <w:rsid w:val="00682A26"/>
    <w:rsid w:val="00695FCC"/>
    <w:rsid w:val="006B5294"/>
    <w:rsid w:val="006D479A"/>
    <w:rsid w:val="006E41DF"/>
    <w:rsid w:val="006E55C9"/>
    <w:rsid w:val="006F0238"/>
    <w:rsid w:val="006F29C1"/>
    <w:rsid w:val="006F31D5"/>
    <w:rsid w:val="00714BD3"/>
    <w:rsid w:val="0073087B"/>
    <w:rsid w:val="00733A28"/>
    <w:rsid w:val="00744349"/>
    <w:rsid w:val="00755D31"/>
    <w:rsid w:val="007637F9"/>
    <w:rsid w:val="00776427"/>
    <w:rsid w:val="00785955"/>
    <w:rsid w:val="007A58BF"/>
    <w:rsid w:val="007C31F2"/>
    <w:rsid w:val="007C7A8E"/>
    <w:rsid w:val="007E4529"/>
    <w:rsid w:val="007F1E71"/>
    <w:rsid w:val="007F21B3"/>
    <w:rsid w:val="007F4AB8"/>
    <w:rsid w:val="00806B78"/>
    <w:rsid w:val="00815EDA"/>
    <w:rsid w:val="00832D05"/>
    <w:rsid w:val="00841148"/>
    <w:rsid w:val="008421EC"/>
    <w:rsid w:val="0087314C"/>
    <w:rsid w:val="00876002"/>
    <w:rsid w:val="00881618"/>
    <w:rsid w:val="008A16F8"/>
    <w:rsid w:val="008B6B74"/>
    <w:rsid w:val="008C1BE6"/>
    <w:rsid w:val="008D20F7"/>
    <w:rsid w:val="008D5549"/>
    <w:rsid w:val="008D6F2D"/>
    <w:rsid w:val="008E6428"/>
    <w:rsid w:val="008F21FC"/>
    <w:rsid w:val="008F5094"/>
    <w:rsid w:val="00901303"/>
    <w:rsid w:val="00903745"/>
    <w:rsid w:val="00911C39"/>
    <w:rsid w:val="009476E0"/>
    <w:rsid w:val="009641A8"/>
    <w:rsid w:val="009953C0"/>
    <w:rsid w:val="009973C1"/>
    <w:rsid w:val="009B068B"/>
    <w:rsid w:val="009B2F8B"/>
    <w:rsid w:val="009B59EA"/>
    <w:rsid w:val="009C4620"/>
    <w:rsid w:val="00A14DF9"/>
    <w:rsid w:val="00A16F3A"/>
    <w:rsid w:val="00A20CA1"/>
    <w:rsid w:val="00A22354"/>
    <w:rsid w:val="00A37FC7"/>
    <w:rsid w:val="00A40F64"/>
    <w:rsid w:val="00A46749"/>
    <w:rsid w:val="00A53B56"/>
    <w:rsid w:val="00A60251"/>
    <w:rsid w:val="00A618EE"/>
    <w:rsid w:val="00A65406"/>
    <w:rsid w:val="00A6738B"/>
    <w:rsid w:val="00A75E7A"/>
    <w:rsid w:val="00A85079"/>
    <w:rsid w:val="00A86FC5"/>
    <w:rsid w:val="00A93841"/>
    <w:rsid w:val="00AB620F"/>
    <w:rsid w:val="00AE1645"/>
    <w:rsid w:val="00AE449A"/>
    <w:rsid w:val="00AF4598"/>
    <w:rsid w:val="00B03591"/>
    <w:rsid w:val="00B143E6"/>
    <w:rsid w:val="00B16466"/>
    <w:rsid w:val="00B3072E"/>
    <w:rsid w:val="00B540A1"/>
    <w:rsid w:val="00B636AC"/>
    <w:rsid w:val="00B6757D"/>
    <w:rsid w:val="00B74E66"/>
    <w:rsid w:val="00B92B06"/>
    <w:rsid w:val="00BB4BFF"/>
    <w:rsid w:val="00BC3126"/>
    <w:rsid w:val="00BD24D4"/>
    <w:rsid w:val="00BD5881"/>
    <w:rsid w:val="00BE0F73"/>
    <w:rsid w:val="00BF3C43"/>
    <w:rsid w:val="00C07C0A"/>
    <w:rsid w:val="00C10C51"/>
    <w:rsid w:val="00C115ED"/>
    <w:rsid w:val="00C1580F"/>
    <w:rsid w:val="00C16933"/>
    <w:rsid w:val="00C278F7"/>
    <w:rsid w:val="00C71B82"/>
    <w:rsid w:val="00C80570"/>
    <w:rsid w:val="00C979CF"/>
    <w:rsid w:val="00CA4601"/>
    <w:rsid w:val="00CA71D2"/>
    <w:rsid w:val="00CB0964"/>
    <w:rsid w:val="00CB5C92"/>
    <w:rsid w:val="00CC7556"/>
    <w:rsid w:val="00CE23EA"/>
    <w:rsid w:val="00CE25F5"/>
    <w:rsid w:val="00D14C80"/>
    <w:rsid w:val="00D24EC1"/>
    <w:rsid w:val="00D31745"/>
    <w:rsid w:val="00D353A4"/>
    <w:rsid w:val="00D51D93"/>
    <w:rsid w:val="00D6029B"/>
    <w:rsid w:val="00D6077B"/>
    <w:rsid w:val="00D94411"/>
    <w:rsid w:val="00DA6818"/>
    <w:rsid w:val="00DB1303"/>
    <w:rsid w:val="00DB708E"/>
    <w:rsid w:val="00DC05EC"/>
    <w:rsid w:val="00DD05C3"/>
    <w:rsid w:val="00DF3C56"/>
    <w:rsid w:val="00DF52FB"/>
    <w:rsid w:val="00DF5DC5"/>
    <w:rsid w:val="00E00B47"/>
    <w:rsid w:val="00E30C9F"/>
    <w:rsid w:val="00E3452C"/>
    <w:rsid w:val="00E4415B"/>
    <w:rsid w:val="00E64C56"/>
    <w:rsid w:val="00E702BA"/>
    <w:rsid w:val="00E96881"/>
    <w:rsid w:val="00EA72DD"/>
    <w:rsid w:val="00EB1A83"/>
    <w:rsid w:val="00EE5CFC"/>
    <w:rsid w:val="00EF5E2D"/>
    <w:rsid w:val="00F02D0A"/>
    <w:rsid w:val="00F14638"/>
    <w:rsid w:val="00F15C18"/>
    <w:rsid w:val="00F33FB7"/>
    <w:rsid w:val="00F51F20"/>
    <w:rsid w:val="00F9075A"/>
    <w:rsid w:val="00F9690C"/>
    <w:rsid w:val="00FD32AB"/>
    <w:rsid w:val="00FD3976"/>
    <w:rsid w:val="00FE10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126"/>
    <w:pPr>
      <w:widowControl w:val="0"/>
      <w:jc w:val="both"/>
    </w:pPr>
  </w:style>
  <w:style w:type="paragraph" w:styleId="1">
    <w:name w:val="heading 1"/>
    <w:basedOn w:val="a"/>
    <w:next w:val="a"/>
    <w:link w:val="1Char"/>
    <w:uiPriority w:val="9"/>
    <w:qFormat/>
    <w:rsid w:val="00B540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40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40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40A1"/>
    <w:rPr>
      <w:sz w:val="18"/>
      <w:szCs w:val="18"/>
    </w:rPr>
  </w:style>
  <w:style w:type="paragraph" w:styleId="a4">
    <w:name w:val="footer"/>
    <w:basedOn w:val="a"/>
    <w:link w:val="Char0"/>
    <w:uiPriority w:val="99"/>
    <w:semiHidden/>
    <w:unhideWhenUsed/>
    <w:rsid w:val="00B540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40A1"/>
    <w:rPr>
      <w:sz w:val="18"/>
      <w:szCs w:val="18"/>
    </w:rPr>
  </w:style>
  <w:style w:type="paragraph" w:styleId="a5">
    <w:name w:val="Title"/>
    <w:basedOn w:val="a"/>
    <w:next w:val="a"/>
    <w:link w:val="Char1"/>
    <w:uiPriority w:val="10"/>
    <w:qFormat/>
    <w:rsid w:val="00B540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540A1"/>
    <w:rPr>
      <w:rFonts w:asciiTheme="majorHAnsi" w:eastAsia="宋体" w:hAnsiTheme="majorHAnsi" w:cstheme="majorBidi"/>
      <w:b/>
      <w:bCs/>
      <w:sz w:val="32"/>
      <w:szCs w:val="32"/>
    </w:rPr>
  </w:style>
  <w:style w:type="character" w:customStyle="1" w:styleId="1Char">
    <w:name w:val="标题 1 Char"/>
    <w:basedOn w:val="a0"/>
    <w:link w:val="1"/>
    <w:uiPriority w:val="9"/>
    <w:rsid w:val="00B540A1"/>
    <w:rPr>
      <w:b/>
      <w:bCs/>
      <w:kern w:val="44"/>
      <w:sz w:val="44"/>
      <w:szCs w:val="44"/>
    </w:rPr>
  </w:style>
  <w:style w:type="character" w:customStyle="1" w:styleId="2Char">
    <w:name w:val="标题 2 Char"/>
    <w:basedOn w:val="a0"/>
    <w:link w:val="2"/>
    <w:uiPriority w:val="9"/>
    <w:rsid w:val="00B540A1"/>
    <w:rPr>
      <w:rFonts w:asciiTheme="majorHAnsi" w:eastAsiaTheme="majorEastAsia" w:hAnsiTheme="majorHAnsi" w:cstheme="majorBidi"/>
      <w:b/>
      <w:bCs/>
      <w:sz w:val="32"/>
      <w:szCs w:val="32"/>
    </w:rPr>
  </w:style>
  <w:style w:type="character" w:styleId="a6">
    <w:name w:val="Hyperlink"/>
    <w:basedOn w:val="a0"/>
    <w:uiPriority w:val="99"/>
    <w:semiHidden/>
    <w:unhideWhenUsed/>
    <w:rsid w:val="00CB5C92"/>
    <w:rPr>
      <w:color w:val="0000FF"/>
      <w:u w:val="single"/>
    </w:rPr>
  </w:style>
  <w:style w:type="paragraph" w:styleId="a7">
    <w:name w:val="List Paragraph"/>
    <w:basedOn w:val="a"/>
    <w:uiPriority w:val="34"/>
    <w:qFormat/>
    <w:rsid w:val="00573DE8"/>
    <w:pPr>
      <w:ind w:firstLineChars="200" w:firstLine="420"/>
    </w:pPr>
  </w:style>
  <w:style w:type="paragraph" w:styleId="a8">
    <w:name w:val="Balloon Text"/>
    <w:basedOn w:val="a"/>
    <w:link w:val="Char2"/>
    <w:uiPriority w:val="99"/>
    <w:semiHidden/>
    <w:unhideWhenUsed/>
    <w:rsid w:val="00832D05"/>
    <w:rPr>
      <w:sz w:val="18"/>
      <w:szCs w:val="18"/>
    </w:rPr>
  </w:style>
  <w:style w:type="character" w:customStyle="1" w:styleId="Char2">
    <w:name w:val="批注框文本 Char"/>
    <w:basedOn w:val="a0"/>
    <w:link w:val="a8"/>
    <w:uiPriority w:val="99"/>
    <w:semiHidden/>
    <w:rsid w:val="00832D05"/>
    <w:rPr>
      <w:sz w:val="18"/>
      <w:szCs w:val="18"/>
    </w:rPr>
  </w:style>
</w:styles>
</file>

<file path=word/webSettings.xml><?xml version="1.0" encoding="utf-8"?>
<w:webSettings xmlns:r="http://schemas.openxmlformats.org/officeDocument/2006/relationships" xmlns:w="http://schemas.openxmlformats.org/wordprocessingml/2006/main">
  <w:divs>
    <w:div w:id="1034623179">
      <w:bodyDiv w:val="1"/>
      <w:marLeft w:val="0"/>
      <w:marRight w:val="0"/>
      <w:marTop w:val="0"/>
      <w:marBottom w:val="0"/>
      <w:divBdr>
        <w:top w:val="none" w:sz="0" w:space="0" w:color="auto"/>
        <w:left w:val="none" w:sz="0" w:space="0" w:color="auto"/>
        <w:bottom w:val="none" w:sz="0" w:space="0" w:color="auto"/>
        <w:right w:val="none" w:sz="0" w:space="0" w:color="auto"/>
      </w:divBdr>
      <w:divsChild>
        <w:div w:id="966348620">
          <w:marLeft w:val="403"/>
          <w:marRight w:val="0"/>
          <w:marTop w:val="25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baike.com/sowiki/%E8%A2%AB%E6%94%B6?prd=content_doc_search"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238</cp:revision>
  <dcterms:created xsi:type="dcterms:W3CDTF">2015-12-03T02:20:00Z</dcterms:created>
  <dcterms:modified xsi:type="dcterms:W3CDTF">2015-12-03T14:44:00Z</dcterms:modified>
</cp:coreProperties>
</file>